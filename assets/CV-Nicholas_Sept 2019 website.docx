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6566" w14:textId="7535CBB4" w:rsidR="00357F16" w:rsidRPr="00275F6F" w:rsidRDefault="00357F16" w:rsidP="009E57F0">
      <w:pPr>
        <w:pStyle w:val="Header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275F6F">
        <w:rPr>
          <w:rFonts w:ascii="Times New Roman" w:hAnsi="Times New Roman"/>
          <w:b/>
          <w:sz w:val="22"/>
          <w:szCs w:val="22"/>
        </w:rPr>
        <w:t xml:space="preserve">Celeste R. Nicholas </w:t>
      </w:r>
    </w:p>
    <w:p w14:paraId="2157BB2B" w14:textId="57FE139D" w:rsidR="00357F16" w:rsidRPr="00275F6F" w:rsidRDefault="00357F16" w:rsidP="009E57F0">
      <w:pPr>
        <w:pStyle w:val="Header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275F6F">
        <w:rPr>
          <w:rFonts w:ascii="Times New Roman" w:hAnsi="Times New Roman"/>
          <w:b/>
          <w:sz w:val="22"/>
          <w:szCs w:val="22"/>
        </w:rPr>
        <w:t>Postdoctoral Research</w:t>
      </w:r>
      <w:r w:rsidR="00466940" w:rsidRPr="00275F6F">
        <w:rPr>
          <w:rFonts w:ascii="Times New Roman" w:hAnsi="Times New Roman"/>
          <w:b/>
          <w:sz w:val="22"/>
          <w:szCs w:val="22"/>
        </w:rPr>
        <w:t xml:space="preserve"> Associate</w:t>
      </w:r>
    </w:p>
    <w:p w14:paraId="3DB4348B" w14:textId="2F948CE9" w:rsidR="00357F16" w:rsidRPr="00275F6F" w:rsidRDefault="00357F16" w:rsidP="009E57F0">
      <w:pPr>
        <w:pStyle w:val="Header"/>
        <w:jc w:val="center"/>
        <w:outlineLvl w:val="0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>Indiana University, Bloomington</w:t>
      </w:r>
      <w:r w:rsidR="00BF76C2" w:rsidRPr="00275F6F">
        <w:rPr>
          <w:rFonts w:ascii="Times New Roman" w:hAnsi="Times New Roman"/>
          <w:sz w:val="22"/>
          <w:szCs w:val="22"/>
        </w:rPr>
        <w:t>, IN, USA</w:t>
      </w:r>
    </w:p>
    <w:p w14:paraId="3BCEE429" w14:textId="77777777" w:rsidR="00357F16" w:rsidRPr="00275F6F" w:rsidRDefault="00357F16" w:rsidP="009E57F0">
      <w:pPr>
        <w:pStyle w:val="Header"/>
        <w:jc w:val="center"/>
        <w:rPr>
          <w:rFonts w:ascii="Times New Roman" w:hAnsi="Times New Roman"/>
          <w:sz w:val="22"/>
          <w:szCs w:val="22"/>
        </w:rPr>
      </w:pPr>
    </w:p>
    <w:p w14:paraId="2B7DDF66" w14:textId="77777777" w:rsidR="00357F16" w:rsidRPr="00275F6F" w:rsidRDefault="00357F16" w:rsidP="009E57F0">
      <w:pPr>
        <w:pStyle w:val="p2"/>
        <w:rPr>
          <w:rFonts w:ascii="Times New Roman" w:hAnsi="Times New Roman"/>
          <w:sz w:val="22"/>
          <w:szCs w:val="22"/>
        </w:rPr>
        <w:sectPr w:rsidR="00357F16" w:rsidRPr="00275F6F" w:rsidSect="00571E73">
          <w:headerReference w:type="even" r:id="rId7"/>
          <w:headerReference w:type="default" r:id="rId8"/>
          <w:footerReference w:type="even" r:id="rId9"/>
          <w:footerReference w:type="first" r:id="rId10"/>
          <w:pgSz w:w="12240" w:h="15840"/>
          <w:pgMar w:top="1339" w:right="720" w:bottom="990" w:left="720" w:header="720" w:footer="720" w:gutter="0"/>
          <w:cols w:space="720"/>
          <w:titlePg/>
          <w:docGrid w:linePitch="326"/>
        </w:sectPr>
      </w:pPr>
    </w:p>
    <w:p w14:paraId="121B0CE3" w14:textId="12ECB4BE" w:rsidR="00357F16" w:rsidRPr="00275F6F" w:rsidRDefault="006E7C25" w:rsidP="009E57F0">
      <w:pPr>
        <w:pStyle w:val="p2"/>
        <w:jc w:val="center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 xml:space="preserve">2058 </w:t>
      </w:r>
      <w:r w:rsidR="00357F16" w:rsidRPr="00275F6F">
        <w:rPr>
          <w:rFonts w:ascii="Times New Roman" w:hAnsi="Times New Roman"/>
          <w:sz w:val="22"/>
          <w:szCs w:val="22"/>
        </w:rPr>
        <w:t xml:space="preserve"> W.W. Wright Education Building</w:t>
      </w:r>
    </w:p>
    <w:p w14:paraId="32CA16A4" w14:textId="3C75DE00" w:rsidR="00357F16" w:rsidRPr="00275F6F" w:rsidRDefault="00357F16" w:rsidP="009E57F0">
      <w:pPr>
        <w:pStyle w:val="p2"/>
        <w:jc w:val="center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>201 North Rose Avenue</w:t>
      </w:r>
    </w:p>
    <w:p w14:paraId="7EED0628" w14:textId="10D2805E" w:rsidR="00357F16" w:rsidRPr="00275F6F" w:rsidRDefault="00357F16" w:rsidP="009E57F0">
      <w:pPr>
        <w:pStyle w:val="p2"/>
        <w:jc w:val="center"/>
        <w:rPr>
          <w:rStyle w:val="apple-converted-space"/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>Bloomington, Indiana 47405</w:t>
      </w:r>
    </w:p>
    <w:p w14:paraId="66122E9B" w14:textId="022309BA" w:rsidR="00357F16" w:rsidRPr="00275F6F" w:rsidRDefault="00357F16" w:rsidP="009E57F0">
      <w:pPr>
        <w:pStyle w:val="p2"/>
        <w:ind w:right="630" w:firstLine="720"/>
        <w:jc w:val="center"/>
        <w:rPr>
          <w:rStyle w:val="apple-converted-space"/>
          <w:rFonts w:ascii="Times New Roman" w:hAnsi="Times New Roman"/>
          <w:sz w:val="22"/>
          <w:szCs w:val="22"/>
        </w:rPr>
      </w:pPr>
      <w:r w:rsidRPr="00275F6F">
        <w:rPr>
          <w:rStyle w:val="apple-converted-space"/>
          <w:rFonts w:ascii="Times New Roman" w:hAnsi="Times New Roman"/>
          <w:sz w:val="22"/>
          <w:szCs w:val="22"/>
        </w:rPr>
        <w:t xml:space="preserve">Email: </w:t>
      </w:r>
      <w:hyperlink r:id="rId11" w:history="1">
        <w:r w:rsidR="003319B0" w:rsidRPr="00275F6F">
          <w:rPr>
            <w:rStyle w:val="Hyperlink"/>
            <w:rFonts w:ascii="Times New Roman" w:hAnsi="Times New Roman"/>
            <w:sz w:val="22"/>
            <w:szCs w:val="22"/>
          </w:rPr>
          <w:t>celrnich@iu.edu</w:t>
        </w:r>
      </w:hyperlink>
    </w:p>
    <w:p w14:paraId="4E740116" w14:textId="13AAA873" w:rsidR="003319B0" w:rsidRPr="00275F6F" w:rsidRDefault="003319B0" w:rsidP="009E57F0">
      <w:pPr>
        <w:pStyle w:val="p2"/>
        <w:ind w:right="630" w:firstLine="720"/>
        <w:jc w:val="center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 xml:space="preserve">Website: </w:t>
      </w:r>
      <w:hyperlink r:id="rId12" w:history="1">
        <w:r w:rsidRPr="00275F6F">
          <w:rPr>
            <w:rStyle w:val="Hyperlink"/>
            <w:rFonts w:ascii="Times New Roman" w:hAnsi="Times New Roman"/>
            <w:sz w:val="22"/>
            <w:szCs w:val="22"/>
          </w:rPr>
          <w:t>www.CelesteNicholas.com</w:t>
        </w:r>
      </w:hyperlink>
      <w:r w:rsidRPr="00275F6F">
        <w:rPr>
          <w:rFonts w:ascii="Times New Roman" w:hAnsi="Times New Roman"/>
          <w:sz w:val="22"/>
          <w:szCs w:val="22"/>
        </w:rPr>
        <w:t xml:space="preserve"> </w:t>
      </w:r>
    </w:p>
    <w:p w14:paraId="6292D6BC" w14:textId="77777777" w:rsidR="00357F16" w:rsidRPr="00275F6F" w:rsidRDefault="00357F16" w:rsidP="009E57F0">
      <w:pPr>
        <w:pStyle w:val="p2"/>
        <w:ind w:right="630" w:firstLine="720"/>
        <w:jc w:val="center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 xml:space="preserve">Office Phone: </w:t>
      </w:r>
      <w:r w:rsidRPr="00275F6F">
        <w:rPr>
          <w:rFonts w:ascii="Times New Roman" w:hAnsi="Times New Roman"/>
          <w:color w:val="000000"/>
          <w:sz w:val="22"/>
          <w:szCs w:val="22"/>
        </w:rPr>
        <w:t>(812) 856 6480</w:t>
      </w:r>
    </w:p>
    <w:p w14:paraId="12B478DB" w14:textId="2EE287DB" w:rsidR="00357F16" w:rsidRPr="00275F6F" w:rsidRDefault="00357F16" w:rsidP="009E57F0">
      <w:pPr>
        <w:pStyle w:val="p2"/>
        <w:ind w:right="630" w:firstLine="720"/>
        <w:jc w:val="center"/>
        <w:rPr>
          <w:rFonts w:ascii="Times New Roman" w:hAnsi="Times New Roman"/>
          <w:sz w:val="22"/>
          <w:szCs w:val="22"/>
        </w:rPr>
        <w:sectPr w:rsidR="00357F16" w:rsidRPr="00275F6F" w:rsidSect="00357F16">
          <w:type w:val="continuous"/>
          <w:pgSz w:w="12240" w:h="15840"/>
          <w:pgMar w:top="1339" w:right="720" w:bottom="990" w:left="720" w:header="720" w:footer="720" w:gutter="0"/>
          <w:cols w:num="2" w:space="720"/>
          <w:titlePg/>
          <w:docGrid w:linePitch="326"/>
        </w:sectPr>
      </w:pPr>
    </w:p>
    <w:p w14:paraId="5DDA048C" w14:textId="501C9394" w:rsidR="00357F16" w:rsidRPr="00275F6F" w:rsidRDefault="00357F16" w:rsidP="009E57F0">
      <w:pPr>
        <w:tabs>
          <w:tab w:val="left" w:pos="270"/>
          <w:tab w:val="right" w:pos="10620"/>
        </w:tabs>
        <w:rPr>
          <w:sz w:val="22"/>
          <w:szCs w:val="22"/>
        </w:rPr>
      </w:pPr>
    </w:p>
    <w:p w14:paraId="3129189B" w14:textId="74A22A9F" w:rsidR="00842CB3" w:rsidRPr="00275F6F" w:rsidRDefault="00E55ABD" w:rsidP="00DB023D">
      <w:pPr>
        <w:rPr>
          <w:b/>
          <w:sz w:val="22"/>
          <w:szCs w:val="22"/>
          <w:u w:val="single"/>
        </w:rPr>
      </w:pPr>
      <w:r w:rsidRPr="00275F6F">
        <w:rPr>
          <w:b/>
          <w:sz w:val="22"/>
          <w:szCs w:val="22"/>
          <w:u w:val="single"/>
        </w:rPr>
        <w:t>EDUCATION</w:t>
      </w:r>
    </w:p>
    <w:p w14:paraId="0C4A1E36" w14:textId="77777777" w:rsidR="00842CB3" w:rsidRPr="007537C3" w:rsidRDefault="00842CB3" w:rsidP="00DB023D">
      <w:pPr>
        <w:rPr>
          <w:b/>
          <w:sz w:val="10"/>
          <w:szCs w:val="10"/>
          <w:u w:val="single"/>
        </w:rPr>
      </w:pPr>
    </w:p>
    <w:p w14:paraId="6F05B07E" w14:textId="2A2C0BD1" w:rsidR="00DB023D" w:rsidRPr="00275F6F" w:rsidRDefault="002B106C" w:rsidP="00DB023D">
      <w:pPr>
        <w:rPr>
          <w:b/>
          <w:sz w:val="22"/>
          <w:szCs w:val="22"/>
        </w:rPr>
      </w:pPr>
      <w:r w:rsidRPr="00275F6F">
        <w:rPr>
          <w:b/>
          <w:sz w:val="22"/>
          <w:szCs w:val="22"/>
        </w:rPr>
        <w:t>Ph.D. in Education</w:t>
      </w:r>
      <w:r w:rsidR="003319B0" w:rsidRPr="00275F6F">
        <w:rPr>
          <w:b/>
          <w:sz w:val="22"/>
          <w:szCs w:val="22"/>
        </w:rPr>
        <w:t xml:space="preserve">, </w:t>
      </w:r>
      <w:r w:rsidR="00DB023D" w:rsidRPr="00275F6F">
        <w:rPr>
          <w:b/>
          <w:sz w:val="22"/>
          <w:szCs w:val="22"/>
        </w:rPr>
        <w:t>May 2017</w:t>
      </w:r>
    </w:p>
    <w:p w14:paraId="6BF2F8DA" w14:textId="128D7073" w:rsidR="00D90B69" w:rsidRPr="00275F6F" w:rsidRDefault="00D90B69" w:rsidP="00DB023D">
      <w:pPr>
        <w:ind w:left="270"/>
        <w:rPr>
          <w:b/>
          <w:sz w:val="22"/>
          <w:szCs w:val="22"/>
        </w:rPr>
      </w:pPr>
      <w:r w:rsidRPr="00275F6F">
        <w:rPr>
          <w:sz w:val="22"/>
          <w:szCs w:val="22"/>
        </w:rPr>
        <w:t xml:space="preserve">University of Missouri – St. Louis </w:t>
      </w:r>
      <w:r w:rsidR="002B106C" w:rsidRPr="00275F6F">
        <w:rPr>
          <w:b/>
          <w:sz w:val="22"/>
          <w:szCs w:val="22"/>
        </w:rPr>
        <w:t xml:space="preserve"> </w:t>
      </w:r>
      <w:r w:rsidR="00BE4E84" w:rsidRPr="00275F6F">
        <w:rPr>
          <w:sz w:val="22"/>
          <w:szCs w:val="22"/>
        </w:rPr>
        <w:tab/>
        <w:t xml:space="preserve">       </w:t>
      </w:r>
      <w:r w:rsidR="00B43B42" w:rsidRPr="00275F6F">
        <w:rPr>
          <w:sz w:val="22"/>
          <w:szCs w:val="22"/>
        </w:rPr>
        <w:t xml:space="preserve">                </w:t>
      </w:r>
      <w:r w:rsidR="00BE4E84" w:rsidRPr="00275F6F">
        <w:rPr>
          <w:sz w:val="22"/>
          <w:szCs w:val="22"/>
        </w:rPr>
        <w:t xml:space="preserve">  </w:t>
      </w:r>
      <w:r w:rsidR="001369C2" w:rsidRPr="00275F6F">
        <w:rPr>
          <w:sz w:val="22"/>
          <w:szCs w:val="22"/>
        </w:rPr>
        <w:t xml:space="preserve">        </w:t>
      </w:r>
    </w:p>
    <w:p w14:paraId="4F65745E" w14:textId="6B306518" w:rsidR="00B5459C" w:rsidRPr="00275F6F" w:rsidRDefault="00357F16" w:rsidP="009E57F0">
      <w:pPr>
        <w:ind w:left="270"/>
        <w:rPr>
          <w:sz w:val="22"/>
          <w:szCs w:val="22"/>
        </w:rPr>
      </w:pPr>
      <w:r w:rsidRPr="00275F6F">
        <w:rPr>
          <w:sz w:val="22"/>
          <w:szCs w:val="22"/>
        </w:rPr>
        <w:t>Supporting Field: S</w:t>
      </w:r>
      <w:r w:rsidR="00D90B69" w:rsidRPr="00275F6F">
        <w:rPr>
          <w:sz w:val="22"/>
          <w:szCs w:val="22"/>
        </w:rPr>
        <w:t>cience</w:t>
      </w:r>
      <w:r w:rsidRPr="00275F6F">
        <w:rPr>
          <w:sz w:val="22"/>
          <w:szCs w:val="22"/>
        </w:rPr>
        <w:t xml:space="preserve"> Education </w:t>
      </w:r>
    </w:p>
    <w:p w14:paraId="3AA3455A" w14:textId="24A85C72" w:rsidR="00B224C2" w:rsidRPr="00275F6F" w:rsidRDefault="00B224C2" w:rsidP="009E57F0">
      <w:pPr>
        <w:ind w:left="270"/>
        <w:rPr>
          <w:sz w:val="22"/>
          <w:szCs w:val="22"/>
        </w:rPr>
      </w:pPr>
    </w:p>
    <w:p w14:paraId="3F4524F7" w14:textId="6787FE57" w:rsidR="00B224C2" w:rsidRPr="00275F6F" w:rsidRDefault="00B224C2" w:rsidP="00B224C2">
      <w:pPr>
        <w:tabs>
          <w:tab w:val="left" w:pos="270"/>
        </w:tabs>
        <w:rPr>
          <w:b/>
          <w:sz w:val="22"/>
          <w:szCs w:val="22"/>
        </w:rPr>
      </w:pPr>
      <w:r w:rsidRPr="00275F6F">
        <w:rPr>
          <w:b/>
          <w:sz w:val="22"/>
          <w:szCs w:val="22"/>
        </w:rPr>
        <w:t xml:space="preserve">Met course requirements for Indiana </w:t>
      </w:r>
      <w:r w:rsidR="00622D9B" w:rsidRPr="00275F6F">
        <w:rPr>
          <w:b/>
          <w:sz w:val="22"/>
          <w:szCs w:val="22"/>
        </w:rPr>
        <w:t xml:space="preserve">teaching </w:t>
      </w:r>
      <w:r w:rsidRPr="00275F6F">
        <w:rPr>
          <w:b/>
          <w:sz w:val="22"/>
          <w:szCs w:val="22"/>
        </w:rPr>
        <w:t>licensure, 2011</w:t>
      </w:r>
    </w:p>
    <w:p w14:paraId="78F9738D" w14:textId="7CEBE38A" w:rsidR="00B224C2" w:rsidRPr="00275F6F" w:rsidRDefault="00B224C2" w:rsidP="00B224C2">
      <w:pPr>
        <w:tabs>
          <w:tab w:val="left" w:pos="270"/>
        </w:tabs>
        <w:ind w:firstLine="270"/>
        <w:rPr>
          <w:sz w:val="22"/>
          <w:szCs w:val="22"/>
        </w:rPr>
      </w:pPr>
      <w:r w:rsidRPr="00275F6F">
        <w:rPr>
          <w:sz w:val="22"/>
          <w:szCs w:val="22"/>
        </w:rPr>
        <w:t>Anderson University, Anderson, IN</w:t>
      </w:r>
    </w:p>
    <w:p w14:paraId="1DFFC4A0" w14:textId="16D82A8C" w:rsidR="00B224C2" w:rsidRPr="00275F6F" w:rsidRDefault="00B224C2" w:rsidP="00B224C2">
      <w:pPr>
        <w:tabs>
          <w:tab w:val="left" w:pos="270"/>
        </w:tabs>
        <w:ind w:firstLine="270"/>
        <w:rPr>
          <w:i/>
          <w:sz w:val="22"/>
          <w:szCs w:val="22"/>
        </w:rPr>
      </w:pPr>
      <w:r w:rsidRPr="00275F6F">
        <w:rPr>
          <w:sz w:val="22"/>
          <w:szCs w:val="22"/>
        </w:rPr>
        <w:t xml:space="preserve">Teach for Indiana Program (TIP)           </w:t>
      </w:r>
      <w:r w:rsidRPr="00275F6F">
        <w:rPr>
          <w:sz w:val="22"/>
          <w:szCs w:val="22"/>
        </w:rPr>
        <w:tab/>
        <w:t xml:space="preserve">   </w:t>
      </w:r>
    </w:p>
    <w:p w14:paraId="0699E8CE" w14:textId="43C6973B" w:rsidR="006E3F92" w:rsidRPr="00275F6F" w:rsidRDefault="00A40EC8" w:rsidP="009E57F0">
      <w:pPr>
        <w:tabs>
          <w:tab w:val="left" w:pos="270"/>
          <w:tab w:val="left" w:pos="9090"/>
          <w:tab w:val="right" w:pos="10620"/>
          <w:tab w:val="left" w:pos="10800"/>
        </w:tabs>
        <w:rPr>
          <w:sz w:val="22"/>
          <w:szCs w:val="22"/>
        </w:rPr>
      </w:pPr>
      <w:r w:rsidRPr="00275F6F">
        <w:rPr>
          <w:i/>
          <w:sz w:val="22"/>
          <w:szCs w:val="22"/>
        </w:rPr>
        <w:tab/>
      </w:r>
    </w:p>
    <w:p w14:paraId="4660B231" w14:textId="0EB2FC9E" w:rsidR="00B224C2" w:rsidRPr="00275F6F" w:rsidRDefault="00B224C2" w:rsidP="009E57F0">
      <w:pPr>
        <w:rPr>
          <w:b/>
          <w:sz w:val="22"/>
          <w:szCs w:val="22"/>
        </w:rPr>
      </w:pPr>
      <w:r w:rsidRPr="00275F6F">
        <w:rPr>
          <w:b/>
          <w:sz w:val="22"/>
          <w:szCs w:val="22"/>
        </w:rPr>
        <w:t>Completed one year of medical training, 2009</w:t>
      </w:r>
    </w:p>
    <w:p w14:paraId="7FC5FB99" w14:textId="33E0B333" w:rsidR="00B224C2" w:rsidRPr="00275F6F" w:rsidRDefault="00B224C2" w:rsidP="00B224C2">
      <w:pPr>
        <w:ind w:left="270"/>
        <w:rPr>
          <w:sz w:val="22"/>
          <w:szCs w:val="22"/>
        </w:rPr>
      </w:pPr>
      <w:r w:rsidRPr="00275F6F">
        <w:rPr>
          <w:sz w:val="22"/>
          <w:szCs w:val="22"/>
        </w:rPr>
        <w:t xml:space="preserve">Indiana University School of Medicine </w:t>
      </w:r>
    </w:p>
    <w:p w14:paraId="65EE5F0A" w14:textId="77777777" w:rsidR="00B224C2" w:rsidRPr="00275F6F" w:rsidRDefault="00B224C2" w:rsidP="009E57F0">
      <w:pPr>
        <w:rPr>
          <w:b/>
          <w:sz w:val="22"/>
          <w:szCs w:val="22"/>
        </w:rPr>
      </w:pPr>
    </w:p>
    <w:p w14:paraId="727F22C3" w14:textId="06A0E7EF" w:rsidR="00DB023D" w:rsidRPr="00275F6F" w:rsidRDefault="0035545E" w:rsidP="009E57F0">
      <w:pPr>
        <w:rPr>
          <w:b/>
          <w:sz w:val="22"/>
          <w:szCs w:val="22"/>
        </w:rPr>
      </w:pPr>
      <w:r w:rsidRPr="00275F6F">
        <w:rPr>
          <w:b/>
          <w:sz w:val="22"/>
          <w:szCs w:val="22"/>
        </w:rPr>
        <w:t>B.A., Psychology</w:t>
      </w:r>
      <w:r w:rsidR="003319B0" w:rsidRPr="00275F6F">
        <w:rPr>
          <w:b/>
          <w:sz w:val="22"/>
          <w:szCs w:val="22"/>
        </w:rPr>
        <w:t xml:space="preserve">, </w:t>
      </w:r>
      <w:r w:rsidR="00842CB3" w:rsidRPr="00275F6F">
        <w:rPr>
          <w:b/>
          <w:sz w:val="22"/>
          <w:szCs w:val="22"/>
        </w:rPr>
        <w:t>2008</w:t>
      </w:r>
    </w:p>
    <w:p w14:paraId="47900551" w14:textId="571FA77E" w:rsidR="00357F16" w:rsidRPr="00275F6F" w:rsidRDefault="00D90B69" w:rsidP="00842CB3">
      <w:pPr>
        <w:ind w:left="270"/>
        <w:rPr>
          <w:sz w:val="22"/>
          <w:szCs w:val="22"/>
        </w:rPr>
      </w:pPr>
      <w:r w:rsidRPr="00275F6F">
        <w:rPr>
          <w:sz w:val="22"/>
          <w:szCs w:val="22"/>
        </w:rPr>
        <w:t xml:space="preserve">Miami University, </w:t>
      </w:r>
      <w:r w:rsidR="00DB023D" w:rsidRPr="00275F6F">
        <w:rPr>
          <w:sz w:val="22"/>
          <w:szCs w:val="22"/>
        </w:rPr>
        <w:t xml:space="preserve">Oxford, OH </w:t>
      </w:r>
    </w:p>
    <w:p w14:paraId="47C5CA38" w14:textId="09EB959F" w:rsidR="00B224C2" w:rsidRPr="00275F6F" w:rsidRDefault="00357F16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ab/>
      </w:r>
      <w:r w:rsidR="007D25F2" w:rsidRPr="00275F6F">
        <w:rPr>
          <w:sz w:val="22"/>
          <w:szCs w:val="22"/>
        </w:rPr>
        <w:t>Concentration: Pre-medicine</w:t>
      </w:r>
      <w:r w:rsidRPr="00275F6F">
        <w:rPr>
          <w:sz w:val="22"/>
          <w:szCs w:val="22"/>
        </w:rPr>
        <w:t xml:space="preserve"> </w:t>
      </w:r>
    </w:p>
    <w:p w14:paraId="23C64C1D" w14:textId="0962B20E" w:rsidR="00580F68" w:rsidRPr="00275F6F" w:rsidRDefault="00580F68" w:rsidP="009E57F0">
      <w:pPr>
        <w:tabs>
          <w:tab w:val="left" w:pos="270"/>
          <w:tab w:val="right" w:pos="10620"/>
        </w:tabs>
        <w:rPr>
          <w:sz w:val="22"/>
          <w:szCs w:val="22"/>
        </w:rPr>
      </w:pPr>
    </w:p>
    <w:p w14:paraId="2A557B6F" w14:textId="57994073" w:rsidR="00580F68" w:rsidRPr="00275F6F" w:rsidRDefault="00580F68" w:rsidP="009E57F0">
      <w:pPr>
        <w:rPr>
          <w:sz w:val="22"/>
          <w:szCs w:val="22"/>
        </w:rPr>
      </w:pPr>
      <w:r w:rsidRPr="00275F6F">
        <w:rPr>
          <w:i/>
          <w:sz w:val="22"/>
          <w:szCs w:val="22"/>
        </w:rPr>
        <w:t>Credentials:</w:t>
      </w:r>
      <w:r w:rsidRPr="00275F6F">
        <w:rPr>
          <w:sz w:val="22"/>
          <w:szCs w:val="22"/>
        </w:rPr>
        <w:t xml:space="preserve"> Middle School/Jr HS/HS Life Science Teaching License, Recognition of Excellence, Grades 5-12 Chemistry Teaching License, State of Indiana</w:t>
      </w:r>
    </w:p>
    <w:p w14:paraId="3D8FBD76" w14:textId="77777777" w:rsidR="007D25F2" w:rsidRPr="00275F6F" w:rsidRDefault="007D25F2" w:rsidP="009E57F0">
      <w:pPr>
        <w:tabs>
          <w:tab w:val="left" w:pos="270"/>
          <w:tab w:val="right" w:pos="10620"/>
        </w:tabs>
        <w:rPr>
          <w:b/>
          <w:sz w:val="22"/>
          <w:szCs w:val="22"/>
        </w:rPr>
      </w:pPr>
    </w:p>
    <w:p w14:paraId="012CDCF6" w14:textId="5E246D8C" w:rsidR="0067701A" w:rsidRPr="00275F6F" w:rsidRDefault="00E55ABD" w:rsidP="009E57F0">
      <w:pPr>
        <w:outlineLvl w:val="0"/>
        <w:rPr>
          <w:b/>
          <w:sz w:val="22"/>
          <w:szCs w:val="22"/>
          <w:u w:val="single"/>
        </w:rPr>
      </w:pPr>
      <w:r w:rsidRPr="00275F6F">
        <w:rPr>
          <w:b/>
          <w:sz w:val="22"/>
          <w:szCs w:val="22"/>
          <w:u w:val="single"/>
        </w:rPr>
        <w:t>PROFESSIONAL WORK EXPERIENCES</w:t>
      </w:r>
    </w:p>
    <w:p w14:paraId="7FC3CC2D" w14:textId="77777777" w:rsidR="00E55ABD" w:rsidRPr="007537C3" w:rsidRDefault="00E55ABD" w:rsidP="009E57F0">
      <w:pPr>
        <w:outlineLvl w:val="0"/>
        <w:rPr>
          <w:sz w:val="10"/>
          <w:szCs w:val="10"/>
        </w:rPr>
      </w:pPr>
    </w:p>
    <w:p w14:paraId="1275A841" w14:textId="20B03872" w:rsidR="00842CB3" w:rsidRPr="00275F6F" w:rsidRDefault="00842CB3" w:rsidP="00842CB3">
      <w:pPr>
        <w:rPr>
          <w:b/>
          <w:sz w:val="22"/>
          <w:szCs w:val="22"/>
        </w:rPr>
      </w:pPr>
      <w:r w:rsidRPr="00275F6F">
        <w:rPr>
          <w:b/>
          <w:sz w:val="22"/>
          <w:szCs w:val="22"/>
        </w:rPr>
        <w:t>Postdoctoral Research Associate in STEM Education</w:t>
      </w:r>
      <w:r w:rsidR="003319B0" w:rsidRPr="00275F6F">
        <w:rPr>
          <w:b/>
          <w:sz w:val="22"/>
          <w:szCs w:val="22"/>
        </w:rPr>
        <w:t xml:space="preserve">. </w:t>
      </w:r>
      <w:r w:rsidRPr="00275F6F">
        <w:rPr>
          <w:b/>
          <w:sz w:val="22"/>
          <w:szCs w:val="22"/>
        </w:rPr>
        <w:t>2017-present</w:t>
      </w:r>
    </w:p>
    <w:p w14:paraId="467E2139" w14:textId="7C6E819E" w:rsidR="00842CB3" w:rsidRPr="00275F6F" w:rsidRDefault="00842CB3" w:rsidP="004E60CD">
      <w:pPr>
        <w:ind w:firstLine="270"/>
        <w:rPr>
          <w:sz w:val="22"/>
          <w:szCs w:val="22"/>
        </w:rPr>
      </w:pPr>
      <w:r w:rsidRPr="00275F6F">
        <w:rPr>
          <w:sz w:val="22"/>
          <w:szCs w:val="22"/>
        </w:rPr>
        <w:t>Indiana University, Bloomington, IN</w:t>
      </w:r>
    </w:p>
    <w:p w14:paraId="5BA9154B" w14:textId="77777777" w:rsidR="00842CB3" w:rsidRPr="00275F6F" w:rsidRDefault="00842CB3" w:rsidP="009E57F0">
      <w:pPr>
        <w:ind w:left="270"/>
        <w:rPr>
          <w:sz w:val="22"/>
          <w:szCs w:val="22"/>
        </w:rPr>
      </w:pPr>
    </w:p>
    <w:p w14:paraId="610159A6" w14:textId="5546738E" w:rsidR="00634F9C" w:rsidRPr="00275F6F" w:rsidRDefault="00ED78AD" w:rsidP="00634F9C">
      <w:pPr>
        <w:ind w:left="270"/>
        <w:rPr>
          <w:sz w:val="22"/>
          <w:szCs w:val="22"/>
        </w:rPr>
      </w:pPr>
      <w:r w:rsidRPr="00275F6F">
        <w:rPr>
          <w:i/>
          <w:sz w:val="22"/>
          <w:szCs w:val="22"/>
        </w:rPr>
        <w:t>Teacher Cognition and Learning about Incorporating Science</w:t>
      </w:r>
      <w:r w:rsidR="00E55ABD" w:rsidRPr="00275F6F">
        <w:rPr>
          <w:i/>
          <w:sz w:val="22"/>
          <w:szCs w:val="22"/>
        </w:rPr>
        <w:t xml:space="preserve"> </w:t>
      </w:r>
      <w:r w:rsidRPr="00275F6F">
        <w:rPr>
          <w:i/>
          <w:sz w:val="22"/>
          <w:szCs w:val="22"/>
        </w:rPr>
        <w:t>Representations in Elementary Classrooms</w:t>
      </w:r>
      <w:r w:rsidR="00634F9C" w:rsidRPr="00275F6F">
        <w:rPr>
          <w:i/>
          <w:sz w:val="22"/>
          <w:szCs w:val="22"/>
        </w:rPr>
        <w:t xml:space="preserve">. </w:t>
      </w:r>
      <w:r w:rsidRPr="00275F6F">
        <w:rPr>
          <w:sz w:val="22"/>
          <w:szCs w:val="22"/>
        </w:rPr>
        <w:t>P</w:t>
      </w:r>
      <w:r w:rsidR="00634F9C" w:rsidRPr="00275F6F">
        <w:rPr>
          <w:sz w:val="22"/>
          <w:szCs w:val="22"/>
        </w:rPr>
        <w:t>I</w:t>
      </w:r>
      <w:r w:rsidRPr="00275F6F">
        <w:rPr>
          <w:sz w:val="22"/>
          <w:szCs w:val="22"/>
        </w:rPr>
        <w:t>: Joshua Danish</w:t>
      </w:r>
    </w:p>
    <w:p w14:paraId="6871813C" w14:textId="2631062E" w:rsidR="00695166" w:rsidRPr="00275F6F" w:rsidRDefault="00C955CA" w:rsidP="00634F9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275F6F">
        <w:rPr>
          <w:sz w:val="22"/>
          <w:szCs w:val="22"/>
        </w:rPr>
        <w:t>Instructional coach</w:t>
      </w:r>
      <w:r w:rsidR="00695166" w:rsidRPr="00275F6F">
        <w:rPr>
          <w:sz w:val="22"/>
          <w:szCs w:val="22"/>
        </w:rPr>
        <w:t xml:space="preserve"> for elementary teachers</w:t>
      </w:r>
      <w:r w:rsidR="00116FF0" w:rsidRPr="00275F6F">
        <w:rPr>
          <w:sz w:val="22"/>
          <w:szCs w:val="22"/>
        </w:rPr>
        <w:t xml:space="preserve"> using</w:t>
      </w:r>
      <w:r w:rsidR="00695166" w:rsidRPr="00275F6F">
        <w:rPr>
          <w:sz w:val="22"/>
          <w:szCs w:val="22"/>
        </w:rPr>
        <w:t xml:space="preserve"> representations in science lessons. </w:t>
      </w:r>
    </w:p>
    <w:p w14:paraId="6FC87383" w14:textId="5DDF0DDF" w:rsidR="00116FF0" w:rsidRPr="00275F6F" w:rsidRDefault="00116FF0" w:rsidP="00634F9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275F6F">
        <w:rPr>
          <w:sz w:val="22"/>
          <w:szCs w:val="22"/>
        </w:rPr>
        <w:t>Design and implement professional development workshops.</w:t>
      </w:r>
    </w:p>
    <w:p w14:paraId="5124009F" w14:textId="30496518" w:rsidR="00116FF0" w:rsidRPr="00275F6F" w:rsidRDefault="00C955CA" w:rsidP="00116FF0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275F6F">
        <w:rPr>
          <w:sz w:val="22"/>
          <w:szCs w:val="22"/>
        </w:rPr>
        <w:t>Oversee</w:t>
      </w:r>
      <w:r w:rsidR="00116FF0" w:rsidRPr="00275F6F">
        <w:rPr>
          <w:sz w:val="22"/>
          <w:szCs w:val="22"/>
        </w:rPr>
        <w:t xml:space="preserve"> data collectio</w:t>
      </w:r>
      <w:r w:rsidR="00CE2458" w:rsidRPr="00275F6F">
        <w:rPr>
          <w:sz w:val="22"/>
          <w:szCs w:val="22"/>
        </w:rPr>
        <w:t xml:space="preserve">n, management, and analysis.  </w:t>
      </w:r>
    </w:p>
    <w:p w14:paraId="26B06477" w14:textId="60CCD1DD" w:rsidR="00116FF0" w:rsidRPr="00275F6F" w:rsidRDefault="00116FF0" w:rsidP="00634F9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275F6F">
        <w:rPr>
          <w:sz w:val="22"/>
          <w:szCs w:val="22"/>
        </w:rPr>
        <w:t>Liais</w:t>
      </w:r>
      <w:r w:rsidR="00CE2458" w:rsidRPr="00275F6F">
        <w:rPr>
          <w:sz w:val="22"/>
          <w:szCs w:val="22"/>
        </w:rPr>
        <w:t>on</w:t>
      </w:r>
      <w:r w:rsidRPr="00275F6F">
        <w:rPr>
          <w:sz w:val="22"/>
          <w:szCs w:val="22"/>
        </w:rPr>
        <w:t xml:space="preserve"> between project</w:t>
      </w:r>
      <w:r w:rsidR="00CE2458" w:rsidRPr="00275F6F">
        <w:rPr>
          <w:sz w:val="22"/>
          <w:szCs w:val="22"/>
        </w:rPr>
        <w:t xml:space="preserve"> teams at IU, Vanderbilt University, and UCLA.</w:t>
      </w:r>
    </w:p>
    <w:p w14:paraId="441FF603" w14:textId="77777777" w:rsidR="001369C2" w:rsidRPr="00275F6F" w:rsidRDefault="001369C2" w:rsidP="009E57F0">
      <w:pPr>
        <w:rPr>
          <w:sz w:val="22"/>
          <w:szCs w:val="22"/>
        </w:rPr>
      </w:pPr>
    </w:p>
    <w:p w14:paraId="7927E471" w14:textId="77777777" w:rsidR="00695166" w:rsidRPr="00275F6F" w:rsidRDefault="00604A0E" w:rsidP="00634F9C">
      <w:pPr>
        <w:ind w:left="270"/>
        <w:rPr>
          <w:sz w:val="22"/>
          <w:szCs w:val="22"/>
        </w:rPr>
      </w:pPr>
      <w:r w:rsidRPr="00275F6F">
        <w:rPr>
          <w:i/>
          <w:sz w:val="22"/>
          <w:szCs w:val="22"/>
        </w:rPr>
        <w:t>Workplace Simulation Project PLUS (WSP+): Developing future professionals with STEM+C knowledge and 21st Century skills and dispositions</w:t>
      </w:r>
      <w:r w:rsidR="00634F9C" w:rsidRPr="00275F6F">
        <w:rPr>
          <w:i/>
          <w:sz w:val="22"/>
          <w:szCs w:val="22"/>
        </w:rPr>
        <w:t>.</w:t>
      </w:r>
      <w:r w:rsidR="00634F9C" w:rsidRPr="00275F6F">
        <w:rPr>
          <w:b/>
          <w:i/>
          <w:sz w:val="22"/>
          <w:szCs w:val="22"/>
        </w:rPr>
        <w:t xml:space="preserve"> </w:t>
      </w:r>
      <w:r w:rsidR="00D90B69" w:rsidRPr="00275F6F">
        <w:rPr>
          <w:sz w:val="22"/>
          <w:szCs w:val="22"/>
        </w:rPr>
        <w:t>P</w:t>
      </w:r>
      <w:r w:rsidR="00634F9C" w:rsidRPr="00275F6F">
        <w:rPr>
          <w:sz w:val="22"/>
          <w:szCs w:val="22"/>
        </w:rPr>
        <w:t>I</w:t>
      </w:r>
      <w:r w:rsidR="00D90B69" w:rsidRPr="00275F6F">
        <w:rPr>
          <w:sz w:val="22"/>
          <w:szCs w:val="22"/>
        </w:rPr>
        <w:t xml:space="preserve">: Dionne Cross Francis </w:t>
      </w:r>
    </w:p>
    <w:p w14:paraId="628C24B7" w14:textId="706564CC" w:rsidR="002941B8" w:rsidRPr="00275F6F" w:rsidRDefault="00C955CA" w:rsidP="00C955CA">
      <w:pPr>
        <w:pStyle w:val="ListParagraph"/>
        <w:numPr>
          <w:ilvl w:val="0"/>
          <w:numId w:val="29"/>
        </w:numPr>
        <w:ind w:left="990" w:hanging="270"/>
        <w:rPr>
          <w:b/>
          <w:i/>
          <w:sz w:val="22"/>
          <w:szCs w:val="22"/>
        </w:rPr>
      </w:pPr>
      <w:r w:rsidRPr="00275F6F">
        <w:rPr>
          <w:sz w:val="22"/>
          <w:szCs w:val="22"/>
        </w:rPr>
        <w:t>Directed</w:t>
      </w:r>
      <w:r w:rsidR="00116FF0" w:rsidRPr="00275F6F">
        <w:rPr>
          <w:sz w:val="22"/>
          <w:szCs w:val="22"/>
        </w:rPr>
        <w:t xml:space="preserve"> implementation of interdisciplinary STEM unit in </w:t>
      </w:r>
      <w:r w:rsidRPr="00275F6F">
        <w:rPr>
          <w:sz w:val="22"/>
          <w:szCs w:val="22"/>
        </w:rPr>
        <w:t xml:space="preserve">a </w:t>
      </w:r>
      <w:r w:rsidR="00116FF0" w:rsidRPr="00275F6F">
        <w:rPr>
          <w:sz w:val="22"/>
          <w:szCs w:val="22"/>
        </w:rPr>
        <w:t>local high school</w:t>
      </w:r>
      <w:r w:rsidRPr="00275F6F">
        <w:rPr>
          <w:sz w:val="22"/>
          <w:szCs w:val="22"/>
        </w:rPr>
        <w:t xml:space="preserve"> </w:t>
      </w:r>
      <w:r w:rsidR="00116FF0" w:rsidRPr="00275F6F">
        <w:rPr>
          <w:sz w:val="22"/>
          <w:szCs w:val="22"/>
        </w:rPr>
        <w:t>to model</w:t>
      </w:r>
      <w:r w:rsidRPr="00275F6F">
        <w:rPr>
          <w:sz w:val="22"/>
          <w:szCs w:val="22"/>
        </w:rPr>
        <w:t>ed after</w:t>
      </w:r>
      <w:r w:rsidR="00116FF0" w:rsidRPr="00275F6F">
        <w:rPr>
          <w:sz w:val="22"/>
          <w:szCs w:val="22"/>
        </w:rPr>
        <w:t xml:space="preserve"> a local defense industry workplace. </w:t>
      </w:r>
    </w:p>
    <w:p w14:paraId="308AD94D" w14:textId="0BCF433F" w:rsidR="00C955CA" w:rsidRPr="00275F6F" w:rsidRDefault="006F5C2E" w:rsidP="00C955CA">
      <w:pPr>
        <w:pStyle w:val="ListParagraph"/>
        <w:numPr>
          <w:ilvl w:val="0"/>
          <w:numId w:val="29"/>
        </w:numPr>
        <w:ind w:left="990" w:hanging="270"/>
        <w:rPr>
          <w:i/>
          <w:sz w:val="22"/>
          <w:szCs w:val="22"/>
        </w:rPr>
      </w:pPr>
      <w:r w:rsidRPr="00275F6F">
        <w:rPr>
          <w:sz w:val="22"/>
          <w:szCs w:val="22"/>
        </w:rPr>
        <w:t>Based on data from the first iteration, optimized</w:t>
      </w:r>
      <w:r w:rsidR="00C955CA" w:rsidRPr="00275F6F">
        <w:rPr>
          <w:sz w:val="22"/>
          <w:szCs w:val="22"/>
        </w:rPr>
        <w:t xml:space="preserve"> project</w:t>
      </w:r>
      <w:r w:rsidRPr="00275F6F">
        <w:rPr>
          <w:sz w:val="22"/>
          <w:szCs w:val="22"/>
        </w:rPr>
        <w:t xml:space="preserve"> for use in</w:t>
      </w:r>
      <w:r w:rsidR="00F46287" w:rsidRPr="00275F6F">
        <w:rPr>
          <w:sz w:val="22"/>
          <w:szCs w:val="22"/>
        </w:rPr>
        <w:t xml:space="preserve"> other</w:t>
      </w:r>
      <w:r w:rsidRPr="00275F6F">
        <w:rPr>
          <w:sz w:val="22"/>
          <w:szCs w:val="22"/>
        </w:rPr>
        <w:t xml:space="preserve"> </w:t>
      </w:r>
      <w:r w:rsidR="00F46287" w:rsidRPr="00275F6F">
        <w:rPr>
          <w:sz w:val="22"/>
          <w:szCs w:val="22"/>
        </w:rPr>
        <w:t>partner schools</w:t>
      </w:r>
      <w:r w:rsidRPr="00275F6F">
        <w:rPr>
          <w:sz w:val="22"/>
          <w:szCs w:val="22"/>
        </w:rPr>
        <w:t>.</w:t>
      </w:r>
    </w:p>
    <w:p w14:paraId="5765A379" w14:textId="1215B5DF" w:rsidR="00116FF0" w:rsidRPr="00275F6F" w:rsidRDefault="00116FF0" w:rsidP="002941B8">
      <w:pPr>
        <w:pStyle w:val="ListParagraph"/>
        <w:numPr>
          <w:ilvl w:val="0"/>
          <w:numId w:val="29"/>
        </w:numPr>
        <w:ind w:left="990" w:hanging="270"/>
        <w:rPr>
          <w:b/>
          <w:i/>
          <w:sz w:val="22"/>
          <w:szCs w:val="22"/>
        </w:rPr>
      </w:pPr>
      <w:r w:rsidRPr="00275F6F">
        <w:rPr>
          <w:sz w:val="22"/>
          <w:szCs w:val="22"/>
        </w:rPr>
        <w:t xml:space="preserve">Facilitated partnership between school, university, and industry stakeholders. </w:t>
      </w:r>
    </w:p>
    <w:p w14:paraId="4C9889E9" w14:textId="1F69FB5E" w:rsidR="00ED78AD" w:rsidRPr="00275F6F" w:rsidRDefault="00ED78AD" w:rsidP="009E57F0">
      <w:pPr>
        <w:outlineLvl w:val="0"/>
        <w:rPr>
          <w:sz w:val="22"/>
          <w:szCs w:val="22"/>
        </w:rPr>
      </w:pPr>
    </w:p>
    <w:p w14:paraId="2688141A" w14:textId="172EDA8D" w:rsidR="00634F9C" w:rsidRPr="00275F6F" w:rsidRDefault="002C1BE8" w:rsidP="00634F9C">
      <w:pPr>
        <w:ind w:left="180" w:firstLine="90"/>
        <w:outlineLvl w:val="0"/>
        <w:rPr>
          <w:sz w:val="22"/>
          <w:szCs w:val="22"/>
        </w:rPr>
      </w:pPr>
      <w:r w:rsidRPr="00275F6F">
        <w:rPr>
          <w:i/>
          <w:sz w:val="22"/>
          <w:szCs w:val="22"/>
        </w:rPr>
        <w:t>B</w:t>
      </w:r>
      <w:r w:rsidR="00D90B69" w:rsidRPr="00275F6F">
        <w:rPr>
          <w:i/>
          <w:sz w:val="22"/>
          <w:szCs w:val="22"/>
        </w:rPr>
        <w:t>axter STEM Academy with Balfour Scholars Program</w:t>
      </w:r>
      <w:r w:rsidR="00634F9C" w:rsidRPr="00275F6F">
        <w:rPr>
          <w:i/>
          <w:sz w:val="22"/>
          <w:szCs w:val="22"/>
        </w:rPr>
        <w:t xml:space="preserve">. </w:t>
      </w:r>
      <w:r w:rsidR="00634F9C" w:rsidRPr="00275F6F">
        <w:rPr>
          <w:sz w:val="22"/>
          <w:szCs w:val="22"/>
        </w:rPr>
        <w:t xml:space="preserve">PI: Dionne Cross Francis </w:t>
      </w:r>
    </w:p>
    <w:p w14:paraId="7B831DC6" w14:textId="33D4A031" w:rsidR="00695166" w:rsidRPr="00275F6F" w:rsidRDefault="00695166" w:rsidP="00695166">
      <w:pPr>
        <w:pStyle w:val="ListParagraph"/>
        <w:numPr>
          <w:ilvl w:val="0"/>
          <w:numId w:val="29"/>
        </w:numPr>
        <w:ind w:left="900" w:hanging="180"/>
        <w:outlineLvl w:val="0"/>
        <w:rPr>
          <w:i/>
          <w:sz w:val="22"/>
          <w:szCs w:val="22"/>
        </w:rPr>
      </w:pPr>
      <w:r w:rsidRPr="00275F6F">
        <w:rPr>
          <w:sz w:val="22"/>
          <w:szCs w:val="22"/>
        </w:rPr>
        <w:t>Developed sustainable partnership with local biopharma industry</w:t>
      </w:r>
      <w:r w:rsidR="00116FF0" w:rsidRPr="00275F6F">
        <w:rPr>
          <w:sz w:val="22"/>
          <w:szCs w:val="22"/>
        </w:rPr>
        <w:t>.</w:t>
      </w:r>
    </w:p>
    <w:p w14:paraId="5948D22A" w14:textId="03A1F5A2" w:rsidR="00695166" w:rsidRPr="00275F6F" w:rsidRDefault="00695166" w:rsidP="00695166">
      <w:pPr>
        <w:pStyle w:val="ListParagraph"/>
        <w:numPr>
          <w:ilvl w:val="0"/>
          <w:numId w:val="29"/>
        </w:numPr>
        <w:ind w:left="900" w:hanging="180"/>
        <w:outlineLvl w:val="0"/>
        <w:rPr>
          <w:sz w:val="22"/>
          <w:szCs w:val="22"/>
        </w:rPr>
      </w:pPr>
      <w:r w:rsidRPr="00275F6F">
        <w:rPr>
          <w:sz w:val="22"/>
          <w:szCs w:val="22"/>
        </w:rPr>
        <w:t>Designed and implemented residential academy for underrepresented high school students</w:t>
      </w:r>
      <w:r w:rsidR="00116FF0" w:rsidRPr="00275F6F">
        <w:rPr>
          <w:sz w:val="22"/>
          <w:szCs w:val="22"/>
        </w:rPr>
        <w:t xml:space="preserve"> involving volunteers from biopharma field. </w:t>
      </w:r>
      <w:r w:rsidR="007537C3">
        <w:rPr>
          <w:sz w:val="22"/>
          <w:szCs w:val="22"/>
        </w:rPr>
        <w:t xml:space="preserve">Students designed and presented solutions for manufacturing, transport, and administration of vaccines in developing countries.  </w:t>
      </w:r>
      <w:bookmarkStart w:id="0" w:name="_GoBack"/>
      <w:bookmarkEnd w:id="0"/>
    </w:p>
    <w:p w14:paraId="302ED36A" w14:textId="2EAEC8B0" w:rsidR="00695166" w:rsidRPr="00275F6F" w:rsidRDefault="00695166" w:rsidP="00695166">
      <w:pPr>
        <w:pStyle w:val="ListParagraph"/>
        <w:numPr>
          <w:ilvl w:val="0"/>
          <w:numId w:val="29"/>
        </w:numPr>
        <w:ind w:left="900" w:hanging="180"/>
        <w:outlineLvl w:val="0"/>
        <w:rPr>
          <w:sz w:val="22"/>
          <w:szCs w:val="22"/>
        </w:rPr>
      </w:pPr>
      <w:r w:rsidRPr="00275F6F">
        <w:rPr>
          <w:sz w:val="22"/>
          <w:szCs w:val="22"/>
        </w:rPr>
        <w:t>Analyzed student assessments and interviews to inform program design</w:t>
      </w:r>
      <w:r w:rsidR="00116FF0" w:rsidRPr="00275F6F">
        <w:rPr>
          <w:sz w:val="22"/>
          <w:szCs w:val="22"/>
        </w:rPr>
        <w:t>.</w:t>
      </w:r>
    </w:p>
    <w:p w14:paraId="7680378E" w14:textId="77777777" w:rsidR="002C1BE8" w:rsidRPr="00275F6F" w:rsidRDefault="002C1BE8" w:rsidP="009E57F0">
      <w:pPr>
        <w:ind w:right="-540"/>
        <w:rPr>
          <w:sz w:val="22"/>
          <w:szCs w:val="22"/>
        </w:rPr>
      </w:pPr>
    </w:p>
    <w:p w14:paraId="3D5CFC18" w14:textId="4FD66462" w:rsidR="003A1933" w:rsidRPr="00275F6F" w:rsidRDefault="003A1933" w:rsidP="009E57F0">
      <w:pPr>
        <w:rPr>
          <w:b/>
          <w:i/>
          <w:sz w:val="22"/>
          <w:szCs w:val="22"/>
        </w:rPr>
      </w:pPr>
      <w:r w:rsidRPr="00275F6F">
        <w:rPr>
          <w:b/>
          <w:sz w:val="22"/>
          <w:szCs w:val="22"/>
        </w:rPr>
        <w:t>Graduate Teaching Assistant</w:t>
      </w:r>
      <w:r w:rsidR="00D90B69" w:rsidRPr="00275F6F">
        <w:rPr>
          <w:b/>
          <w:sz w:val="22"/>
          <w:szCs w:val="22"/>
        </w:rPr>
        <w:t>, University of Missouri – St. Louis,</w:t>
      </w:r>
      <w:r w:rsidR="001369C2" w:rsidRPr="00275F6F">
        <w:rPr>
          <w:b/>
          <w:i/>
          <w:sz w:val="22"/>
          <w:szCs w:val="22"/>
        </w:rPr>
        <w:t xml:space="preserve">  </w:t>
      </w:r>
      <w:r w:rsidRPr="00275F6F">
        <w:rPr>
          <w:b/>
          <w:sz w:val="22"/>
          <w:szCs w:val="22"/>
        </w:rPr>
        <w:t>2016-2017</w:t>
      </w:r>
    </w:p>
    <w:p w14:paraId="1E7DD582" w14:textId="0AB81EEB" w:rsidR="003A1933" w:rsidRPr="00275F6F" w:rsidRDefault="00AA3A36" w:rsidP="009E57F0">
      <w:pPr>
        <w:ind w:left="270" w:right="-540"/>
        <w:rPr>
          <w:i/>
          <w:sz w:val="22"/>
          <w:szCs w:val="22"/>
        </w:rPr>
      </w:pPr>
      <w:r w:rsidRPr="00275F6F">
        <w:rPr>
          <w:i/>
          <w:sz w:val="22"/>
          <w:szCs w:val="22"/>
        </w:rPr>
        <w:t>Global Education and Leadership Ed.D</w:t>
      </w:r>
      <w:r w:rsidR="00E071A9" w:rsidRPr="00275F6F">
        <w:rPr>
          <w:i/>
          <w:sz w:val="22"/>
          <w:szCs w:val="22"/>
        </w:rPr>
        <w:t>.</w:t>
      </w:r>
      <w:r w:rsidRPr="00275F6F">
        <w:rPr>
          <w:i/>
          <w:sz w:val="22"/>
          <w:szCs w:val="22"/>
        </w:rPr>
        <w:t xml:space="preserve"> Program </w:t>
      </w:r>
    </w:p>
    <w:p w14:paraId="5486D5A4" w14:textId="7C374AA2" w:rsidR="00CE2458" w:rsidRPr="00275F6F" w:rsidRDefault="00CE2458" w:rsidP="00CE2458">
      <w:pPr>
        <w:pStyle w:val="ListParagraph"/>
        <w:numPr>
          <w:ilvl w:val="0"/>
          <w:numId w:val="33"/>
        </w:numPr>
        <w:ind w:right="-540" w:hanging="270"/>
        <w:rPr>
          <w:i/>
          <w:sz w:val="22"/>
          <w:szCs w:val="22"/>
        </w:rPr>
      </w:pPr>
      <w:r w:rsidRPr="00275F6F">
        <w:rPr>
          <w:sz w:val="22"/>
          <w:szCs w:val="22"/>
        </w:rPr>
        <w:t xml:space="preserve">Led qualitative research workshops </w:t>
      </w:r>
      <w:r w:rsidR="003319B0" w:rsidRPr="00275F6F">
        <w:rPr>
          <w:sz w:val="22"/>
          <w:szCs w:val="22"/>
        </w:rPr>
        <w:t xml:space="preserve">for Ed.D. students nearing dissertation stage. </w:t>
      </w:r>
    </w:p>
    <w:p w14:paraId="69830B54" w14:textId="673543BE" w:rsidR="0005499D" w:rsidRPr="00275F6F" w:rsidRDefault="00AA3A36" w:rsidP="00622D9B">
      <w:pPr>
        <w:ind w:right="-540"/>
        <w:rPr>
          <w:sz w:val="22"/>
          <w:szCs w:val="22"/>
        </w:rPr>
      </w:pPr>
      <w:r w:rsidRPr="00275F6F">
        <w:rPr>
          <w:sz w:val="22"/>
          <w:szCs w:val="22"/>
        </w:rPr>
        <w:tab/>
      </w:r>
      <w:r w:rsidRPr="00275F6F">
        <w:rPr>
          <w:sz w:val="22"/>
          <w:szCs w:val="22"/>
        </w:rPr>
        <w:tab/>
      </w:r>
      <w:r w:rsidRPr="00275F6F">
        <w:rPr>
          <w:sz w:val="22"/>
          <w:szCs w:val="22"/>
        </w:rPr>
        <w:tab/>
      </w:r>
      <w:r w:rsidRPr="00275F6F">
        <w:rPr>
          <w:sz w:val="22"/>
          <w:szCs w:val="22"/>
        </w:rPr>
        <w:tab/>
      </w:r>
      <w:r w:rsidRPr="00275F6F">
        <w:rPr>
          <w:sz w:val="22"/>
          <w:szCs w:val="22"/>
        </w:rPr>
        <w:tab/>
      </w:r>
    </w:p>
    <w:p w14:paraId="295B2078" w14:textId="2FC3E1B4" w:rsidR="00AA3A36" w:rsidRPr="00275F6F" w:rsidRDefault="003A1933" w:rsidP="009E57F0">
      <w:pPr>
        <w:rPr>
          <w:b/>
          <w:i/>
          <w:sz w:val="22"/>
          <w:szCs w:val="22"/>
        </w:rPr>
      </w:pPr>
      <w:r w:rsidRPr="00275F6F">
        <w:rPr>
          <w:b/>
          <w:sz w:val="22"/>
          <w:szCs w:val="22"/>
        </w:rPr>
        <w:t>Graduate Research Assistant</w:t>
      </w:r>
      <w:r w:rsidR="00D90B69" w:rsidRPr="00275F6F">
        <w:rPr>
          <w:b/>
          <w:i/>
          <w:sz w:val="22"/>
          <w:szCs w:val="22"/>
        </w:rPr>
        <w:t xml:space="preserve">, </w:t>
      </w:r>
      <w:r w:rsidR="00D90B69" w:rsidRPr="00275F6F">
        <w:rPr>
          <w:b/>
          <w:sz w:val="22"/>
          <w:szCs w:val="22"/>
        </w:rPr>
        <w:t xml:space="preserve">University of Missouri – St. </w:t>
      </w:r>
      <w:r w:rsidR="004E60CD" w:rsidRPr="00275F6F">
        <w:rPr>
          <w:b/>
          <w:sz w:val="22"/>
          <w:szCs w:val="22"/>
        </w:rPr>
        <w:t>Louis, 2015</w:t>
      </w:r>
      <w:r w:rsidRPr="00275F6F">
        <w:rPr>
          <w:b/>
          <w:sz w:val="22"/>
          <w:szCs w:val="22"/>
        </w:rPr>
        <w:t>-2016</w:t>
      </w:r>
    </w:p>
    <w:p w14:paraId="5C50975A" w14:textId="77777777" w:rsidR="00CE2458" w:rsidRPr="00275F6F" w:rsidRDefault="00E071A9" w:rsidP="009E57F0">
      <w:pPr>
        <w:ind w:left="270" w:right="-540"/>
        <w:outlineLvl w:val="0"/>
        <w:rPr>
          <w:i/>
          <w:sz w:val="22"/>
          <w:szCs w:val="22"/>
        </w:rPr>
      </w:pPr>
      <w:r w:rsidRPr="00275F6F">
        <w:rPr>
          <w:i/>
          <w:sz w:val="22"/>
          <w:szCs w:val="22"/>
        </w:rPr>
        <w:t>Missouri STEM Literacy Project</w:t>
      </w:r>
      <w:r w:rsidR="00C406C9" w:rsidRPr="00275F6F">
        <w:rPr>
          <w:i/>
          <w:sz w:val="22"/>
          <w:szCs w:val="22"/>
        </w:rPr>
        <w:tab/>
      </w:r>
    </w:p>
    <w:p w14:paraId="27F96F5E" w14:textId="346589C1" w:rsidR="00536C03" w:rsidRPr="00275F6F" w:rsidRDefault="00CE2458" w:rsidP="00CE2458">
      <w:pPr>
        <w:pStyle w:val="ListParagraph"/>
        <w:numPr>
          <w:ilvl w:val="0"/>
          <w:numId w:val="32"/>
        </w:numPr>
        <w:spacing w:line="259" w:lineRule="auto"/>
        <w:rPr>
          <w:sz w:val="22"/>
          <w:szCs w:val="22"/>
        </w:rPr>
      </w:pPr>
      <w:r w:rsidRPr="00275F6F">
        <w:rPr>
          <w:sz w:val="22"/>
          <w:szCs w:val="22"/>
        </w:rPr>
        <w:t>Instructional coach for secondary STEM teachers in St. Louis region on literacy integration within content areas.</w:t>
      </w:r>
      <w:r w:rsidR="00536C03" w:rsidRPr="00275F6F">
        <w:rPr>
          <w:i/>
          <w:sz w:val="22"/>
          <w:szCs w:val="22"/>
        </w:rPr>
        <w:tab/>
      </w:r>
      <w:r w:rsidR="00536C03" w:rsidRPr="00275F6F">
        <w:rPr>
          <w:i/>
          <w:sz w:val="22"/>
          <w:szCs w:val="22"/>
        </w:rPr>
        <w:tab/>
      </w:r>
      <w:r w:rsidR="00536C03" w:rsidRPr="00275F6F">
        <w:rPr>
          <w:i/>
          <w:sz w:val="22"/>
          <w:szCs w:val="22"/>
        </w:rPr>
        <w:tab/>
      </w:r>
      <w:r w:rsidR="00536C03" w:rsidRPr="00275F6F">
        <w:rPr>
          <w:i/>
          <w:sz w:val="22"/>
          <w:szCs w:val="22"/>
        </w:rPr>
        <w:tab/>
      </w:r>
      <w:r w:rsidR="00AA3A36" w:rsidRPr="00275F6F">
        <w:rPr>
          <w:i/>
          <w:sz w:val="22"/>
          <w:szCs w:val="22"/>
        </w:rPr>
        <w:tab/>
      </w:r>
    </w:p>
    <w:p w14:paraId="7842E7EC" w14:textId="77777777" w:rsidR="00011948" w:rsidRPr="00275F6F" w:rsidRDefault="00011948" w:rsidP="009E57F0">
      <w:pPr>
        <w:ind w:right="-540"/>
        <w:rPr>
          <w:sz w:val="22"/>
          <w:szCs w:val="22"/>
        </w:rPr>
      </w:pPr>
    </w:p>
    <w:p w14:paraId="15E324EB" w14:textId="035FC892" w:rsidR="003A1933" w:rsidRPr="00275F6F" w:rsidRDefault="003A1933" w:rsidP="009E57F0">
      <w:pPr>
        <w:rPr>
          <w:b/>
          <w:sz w:val="22"/>
          <w:szCs w:val="22"/>
        </w:rPr>
      </w:pPr>
      <w:r w:rsidRPr="00275F6F">
        <w:rPr>
          <w:b/>
          <w:sz w:val="22"/>
          <w:szCs w:val="22"/>
        </w:rPr>
        <w:t>Program Developer</w:t>
      </w:r>
      <w:r w:rsidR="00E55ABD" w:rsidRPr="00275F6F">
        <w:rPr>
          <w:b/>
          <w:sz w:val="22"/>
          <w:szCs w:val="22"/>
        </w:rPr>
        <w:t xml:space="preserve"> &amp;</w:t>
      </w:r>
      <w:r w:rsidRPr="00275F6F">
        <w:rPr>
          <w:b/>
          <w:sz w:val="22"/>
          <w:szCs w:val="22"/>
        </w:rPr>
        <w:t xml:space="preserve"> Teaching Partner</w:t>
      </w:r>
      <w:r w:rsidR="00D90B69" w:rsidRPr="00275F6F">
        <w:rPr>
          <w:b/>
          <w:sz w:val="22"/>
          <w:szCs w:val="22"/>
        </w:rPr>
        <w:t>, Springboard to Learning – St. Louis</w:t>
      </w:r>
      <w:r w:rsidR="00D90B69" w:rsidRPr="00275F6F">
        <w:rPr>
          <w:b/>
          <w:i/>
          <w:sz w:val="22"/>
          <w:szCs w:val="22"/>
        </w:rPr>
        <w:t xml:space="preserve">, </w:t>
      </w:r>
      <w:r w:rsidR="001369C2" w:rsidRPr="00275F6F">
        <w:rPr>
          <w:b/>
          <w:i/>
          <w:sz w:val="22"/>
          <w:szCs w:val="22"/>
        </w:rPr>
        <w:t xml:space="preserve"> </w:t>
      </w:r>
      <w:r w:rsidRPr="00275F6F">
        <w:rPr>
          <w:b/>
          <w:sz w:val="22"/>
          <w:szCs w:val="22"/>
        </w:rPr>
        <w:t>2014-2015</w:t>
      </w:r>
    </w:p>
    <w:p w14:paraId="0C9E4D3A" w14:textId="6B17F2C0" w:rsidR="00F46287" w:rsidRPr="00275F6F" w:rsidRDefault="00F46287" w:rsidP="00F46287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 w:rsidRPr="00275F6F">
        <w:rPr>
          <w:sz w:val="22"/>
          <w:szCs w:val="22"/>
        </w:rPr>
        <w:t>Developed and implemented programs in St. Louis-area elementary and middle schools on 1) literature and engineering and 2) health disparities and chronic disease</w:t>
      </w:r>
      <w:r w:rsidR="007537C3">
        <w:rPr>
          <w:sz w:val="22"/>
          <w:szCs w:val="22"/>
        </w:rPr>
        <w:t>.</w:t>
      </w:r>
    </w:p>
    <w:p w14:paraId="00BF7F30" w14:textId="77777777" w:rsidR="00D90B69" w:rsidRPr="00275F6F" w:rsidRDefault="00D90B69" w:rsidP="009E57F0">
      <w:pPr>
        <w:outlineLvl w:val="0"/>
        <w:rPr>
          <w:sz w:val="22"/>
          <w:szCs w:val="22"/>
        </w:rPr>
      </w:pPr>
    </w:p>
    <w:p w14:paraId="7F6D1EEE" w14:textId="2E56CC51" w:rsidR="00B43B42" w:rsidRPr="00275F6F" w:rsidRDefault="00B5459C" w:rsidP="009E57F0">
      <w:pPr>
        <w:outlineLvl w:val="0"/>
        <w:rPr>
          <w:b/>
          <w:sz w:val="22"/>
          <w:szCs w:val="22"/>
        </w:rPr>
      </w:pPr>
      <w:r w:rsidRPr="00275F6F">
        <w:rPr>
          <w:b/>
          <w:sz w:val="22"/>
          <w:szCs w:val="22"/>
        </w:rPr>
        <w:t>Teacher, 8</w:t>
      </w:r>
      <w:r w:rsidRPr="00275F6F">
        <w:rPr>
          <w:b/>
          <w:sz w:val="22"/>
          <w:szCs w:val="22"/>
          <w:vertAlign w:val="superscript"/>
        </w:rPr>
        <w:t>th</w:t>
      </w:r>
      <w:r w:rsidRPr="00275F6F">
        <w:rPr>
          <w:b/>
          <w:sz w:val="22"/>
          <w:szCs w:val="22"/>
        </w:rPr>
        <w:t xml:space="preserve"> Grade Science</w:t>
      </w:r>
      <w:r w:rsidR="00D90B69" w:rsidRPr="00275F6F">
        <w:rPr>
          <w:b/>
          <w:sz w:val="22"/>
          <w:szCs w:val="22"/>
        </w:rPr>
        <w:t xml:space="preserve">, Center Grove Schools, </w:t>
      </w:r>
      <w:r w:rsidRPr="00275F6F">
        <w:rPr>
          <w:b/>
          <w:sz w:val="22"/>
          <w:szCs w:val="22"/>
        </w:rPr>
        <w:t>2011-2014</w:t>
      </w:r>
      <w:r w:rsidR="00D90B69" w:rsidRPr="00275F6F">
        <w:rPr>
          <w:b/>
          <w:sz w:val="22"/>
          <w:szCs w:val="22"/>
        </w:rPr>
        <w:t xml:space="preserve"> </w:t>
      </w:r>
    </w:p>
    <w:p w14:paraId="52E903D6" w14:textId="650F8D41" w:rsidR="00F46287" w:rsidRPr="00275F6F" w:rsidRDefault="00CE2458" w:rsidP="00CE2458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275F6F">
        <w:rPr>
          <w:sz w:val="22"/>
          <w:szCs w:val="22"/>
        </w:rPr>
        <w:t xml:space="preserve">Developed and </w:t>
      </w:r>
      <w:r w:rsidR="00F46287" w:rsidRPr="00275F6F">
        <w:rPr>
          <w:sz w:val="22"/>
          <w:szCs w:val="22"/>
        </w:rPr>
        <w:t xml:space="preserve">implemented </w:t>
      </w:r>
      <w:r w:rsidRPr="00275F6F">
        <w:rPr>
          <w:sz w:val="22"/>
          <w:szCs w:val="22"/>
        </w:rPr>
        <w:t>inquiry-based</w:t>
      </w:r>
      <w:r w:rsidR="00F46287" w:rsidRPr="00275F6F">
        <w:rPr>
          <w:sz w:val="22"/>
          <w:szCs w:val="22"/>
        </w:rPr>
        <w:t xml:space="preserve"> </w:t>
      </w:r>
      <w:r w:rsidRPr="00275F6F">
        <w:rPr>
          <w:sz w:val="22"/>
          <w:szCs w:val="22"/>
        </w:rPr>
        <w:t>middle school science units</w:t>
      </w:r>
      <w:r w:rsidR="00F46287" w:rsidRPr="00275F6F">
        <w:rPr>
          <w:sz w:val="22"/>
          <w:szCs w:val="22"/>
        </w:rPr>
        <w:t xml:space="preserve"> </w:t>
      </w:r>
      <w:r w:rsidRPr="00275F6F">
        <w:rPr>
          <w:sz w:val="22"/>
          <w:szCs w:val="22"/>
        </w:rPr>
        <w:t xml:space="preserve">aligned with standards. </w:t>
      </w:r>
    </w:p>
    <w:p w14:paraId="20AAE163" w14:textId="1FB09BB0" w:rsidR="00275F6F" w:rsidRPr="00275F6F" w:rsidRDefault="00275F6F" w:rsidP="00275F6F">
      <w:pPr>
        <w:rPr>
          <w:sz w:val="22"/>
          <w:szCs w:val="22"/>
        </w:rPr>
      </w:pPr>
    </w:p>
    <w:p w14:paraId="555180C2" w14:textId="1EB01190" w:rsidR="00275F6F" w:rsidRPr="00275F6F" w:rsidRDefault="00275F6F" w:rsidP="00275F6F">
      <w:pPr>
        <w:rPr>
          <w:b/>
          <w:sz w:val="22"/>
          <w:szCs w:val="22"/>
        </w:rPr>
      </w:pPr>
      <w:r w:rsidRPr="00275F6F">
        <w:rPr>
          <w:b/>
          <w:sz w:val="22"/>
          <w:szCs w:val="22"/>
        </w:rPr>
        <w:t>Research Assistant</w:t>
      </w:r>
      <w:r w:rsidR="00C01DD1">
        <w:rPr>
          <w:b/>
          <w:sz w:val="22"/>
          <w:szCs w:val="22"/>
        </w:rPr>
        <w:t>,</w:t>
      </w:r>
      <w:r w:rsidRPr="00275F6F">
        <w:rPr>
          <w:b/>
          <w:sz w:val="22"/>
          <w:szCs w:val="22"/>
        </w:rPr>
        <w:t xml:space="preserve"> Health Services Research and Development, Indianapolis VAMC</w:t>
      </w:r>
      <w:r>
        <w:rPr>
          <w:b/>
          <w:sz w:val="22"/>
          <w:szCs w:val="22"/>
        </w:rPr>
        <w:t>,</w:t>
      </w:r>
      <w:r w:rsidRPr="00275F6F">
        <w:rPr>
          <w:b/>
          <w:sz w:val="22"/>
          <w:szCs w:val="22"/>
        </w:rPr>
        <w:t xml:space="preserve"> 2008-2009</w:t>
      </w:r>
    </w:p>
    <w:p w14:paraId="27FF3819" w14:textId="57F2EB5E" w:rsidR="00275F6F" w:rsidRPr="008149BA" w:rsidRDefault="008149BA" w:rsidP="00275F6F">
      <w:pPr>
        <w:pStyle w:val="ListParagraph"/>
        <w:numPr>
          <w:ilvl w:val="0"/>
          <w:numId w:val="30"/>
        </w:numPr>
        <w:rPr>
          <w:i/>
          <w:sz w:val="22"/>
          <w:szCs w:val="22"/>
        </w:rPr>
      </w:pPr>
      <w:r w:rsidRPr="008149BA">
        <w:rPr>
          <w:i/>
          <w:sz w:val="22"/>
          <w:szCs w:val="22"/>
        </w:rPr>
        <w:t>Intervention for Stroke Improvement using Redesign Engineering.</w:t>
      </w:r>
      <w:r w:rsidR="00275F6F" w:rsidRPr="008149BA">
        <w:rPr>
          <w:i/>
          <w:sz w:val="22"/>
          <w:szCs w:val="22"/>
        </w:rPr>
        <w:t xml:space="preserve"> </w:t>
      </w:r>
      <w:r w:rsidR="00275F6F" w:rsidRPr="008149BA">
        <w:rPr>
          <w:sz w:val="22"/>
          <w:szCs w:val="22"/>
        </w:rPr>
        <w:t>PI: Linda Williams</w:t>
      </w:r>
    </w:p>
    <w:p w14:paraId="691F0B59" w14:textId="10C8A41E" w:rsidR="00275F6F" w:rsidRPr="00275F6F" w:rsidRDefault="00275F6F" w:rsidP="00275F6F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Audited</w:t>
      </w:r>
      <w:r w:rsidRPr="00275F6F">
        <w:rPr>
          <w:sz w:val="22"/>
          <w:szCs w:val="22"/>
        </w:rPr>
        <w:t xml:space="preserve"> </w:t>
      </w:r>
      <w:r w:rsidR="008149BA">
        <w:rPr>
          <w:sz w:val="22"/>
          <w:szCs w:val="22"/>
        </w:rPr>
        <w:t xml:space="preserve">neurology </w:t>
      </w:r>
      <w:r w:rsidRPr="00275F6F">
        <w:rPr>
          <w:sz w:val="22"/>
          <w:szCs w:val="22"/>
        </w:rPr>
        <w:t xml:space="preserve">charts of stroke patients </w:t>
      </w:r>
      <w:r>
        <w:rPr>
          <w:sz w:val="22"/>
          <w:szCs w:val="22"/>
        </w:rPr>
        <w:t xml:space="preserve">to assess </w:t>
      </w:r>
      <w:r w:rsidRPr="00275F6F">
        <w:rPr>
          <w:sz w:val="22"/>
          <w:szCs w:val="22"/>
        </w:rPr>
        <w:t>adherence to evidence-based</w:t>
      </w:r>
      <w:r>
        <w:rPr>
          <w:sz w:val="22"/>
          <w:szCs w:val="22"/>
        </w:rPr>
        <w:t xml:space="preserve"> </w:t>
      </w:r>
      <w:r w:rsidRPr="00275F6F">
        <w:rPr>
          <w:sz w:val="22"/>
          <w:szCs w:val="22"/>
        </w:rPr>
        <w:t>practice</w:t>
      </w:r>
      <w:r>
        <w:rPr>
          <w:sz w:val="22"/>
          <w:szCs w:val="22"/>
        </w:rPr>
        <w:t>s</w:t>
      </w:r>
      <w:r w:rsidR="007537C3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C2192ED" w14:textId="5F0E73D9" w:rsidR="00275F6F" w:rsidRPr="00275F6F" w:rsidRDefault="00275F6F" w:rsidP="00275F6F">
      <w:pPr>
        <w:rPr>
          <w:sz w:val="22"/>
          <w:szCs w:val="22"/>
        </w:rPr>
      </w:pPr>
    </w:p>
    <w:p w14:paraId="46316E71" w14:textId="33510B89" w:rsidR="00275F6F" w:rsidRPr="00275F6F" w:rsidRDefault="00275F6F" w:rsidP="00275F6F">
      <w:pPr>
        <w:rPr>
          <w:b/>
          <w:sz w:val="22"/>
          <w:szCs w:val="22"/>
        </w:rPr>
      </w:pPr>
      <w:r w:rsidRPr="00275F6F">
        <w:rPr>
          <w:b/>
          <w:sz w:val="22"/>
          <w:szCs w:val="22"/>
        </w:rPr>
        <w:t>Research Assistant, Regenstrief Institute – Indianapolis, 2004 – 2005</w:t>
      </w:r>
    </w:p>
    <w:p w14:paraId="20D12683" w14:textId="4F0B5185" w:rsidR="00275F6F" w:rsidRPr="00DD59FA" w:rsidRDefault="00DD59FA" w:rsidP="00275F6F">
      <w:pPr>
        <w:pStyle w:val="ListParagraph"/>
        <w:numPr>
          <w:ilvl w:val="0"/>
          <w:numId w:val="30"/>
        </w:numPr>
        <w:rPr>
          <w:i/>
          <w:sz w:val="22"/>
          <w:szCs w:val="22"/>
        </w:rPr>
      </w:pPr>
      <w:r w:rsidRPr="00DD59FA">
        <w:rPr>
          <w:i/>
          <w:sz w:val="22"/>
          <w:szCs w:val="22"/>
        </w:rPr>
        <w:t>Stepped Care for Affective Disorders and Musculoskeletal Pain</w:t>
      </w:r>
      <w:r w:rsidR="00275F6F" w:rsidRPr="00DD59FA">
        <w:rPr>
          <w:i/>
          <w:sz w:val="22"/>
          <w:szCs w:val="22"/>
        </w:rPr>
        <w:t xml:space="preserve">, </w:t>
      </w:r>
      <w:r w:rsidR="00275F6F" w:rsidRPr="008149BA">
        <w:rPr>
          <w:sz w:val="22"/>
          <w:szCs w:val="22"/>
        </w:rPr>
        <w:t>PI: Kurt Kroenke</w:t>
      </w:r>
    </w:p>
    <w:p w14:paraId="1A36C21C" w14:textId="3E16AB59" w:rsidR="00275F6F" w:rsidRPr="00275F6F" w:rsidRDefault="00275F6F" w:rsidP="00275F6F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Recruited and interviewed participants in a randomized control trial involving</w:t>
      </w:r>
      <w:r w:rsidR="00DD59FA">
        <w:rPr>
          <w:sz w:val="22"/>
          <w:szCs w:val="22"/>
        </w:rPr>
        <w:t xml:space="preserve"> interventions for participants with musculoskeletal pain and depression.  </w:t>
      </w:r>
    </w:p>
    <w:p w14:paraId="10EDBF7C" w14:textId="001C35B0" w:rsidR="00085280" w:rsidRPr="00275F6F" w:rsidRDefault="00085280" w:rsidP="009E57F0">
      <w:pPr>
        <w:pStyle w:val="Heading2"/>
        <w:rPr>
          <w:rFonts w:ascii="Times New Roman" w:eastAsia="Cambria" w:hAnsi="Times New Roman"/>
          <w:sz w:val="22"/>
          <w:szCs w:val="22"/>
        </w:rPr>
      </w:pPr>
    </w:p>
    <w:p w14:paraId="5544408E" w14:textId="508D12BE" w:rsidR="00E55ABD" w:rsidRPr="00275F6F" w:rsidRDefault="00E55ABD" w:rsidP="009E57F0">
      <w:pPr>
        <w:rPr>
          <w:b/>
          <w:sz w:val="22"/>
          <w:szCs w:val="22"/>
          <w:u w:val="single"/>
        </w:rPr>
      </w:pPr>
      <w:r w:rsidRPr="00275F6F">
        <w:rPr>
          <w:b/>
          <w:sz w:val="22"/>
          <w:szCs w:val="22"/>
          <w:u w:val="single"/>
        </w:rPr>
        <w:t>PUBLICATIONS</w:t>
      </w:r>
    </w:p>
    <w:p w14:paraId="4D458C17" w14:textId="77777777" w:rsidR="00E55ABD" w:rsidRPr="00275F6F" w:rsidRDefault="00E55ABD" w:rsidP="009E57F0">
      <w:pPr>
        <w:rPr>
          <w:sz w:val="22"/>
          <w:szCs w:val="22"/>
        </w:rPr>
      </w:pPr>
    </w:p>
    <w:p w14:paraId="131BFF85" w14:textId="150D0D6F" w:rsidR="00176FBA" w:rsidRPr="00275F6F" w:rsidRDefault="00D76691" w:rsidP="009E57F0">
      <w:pPr>
        <w:pStyle w:val="Heading2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>ARTICLES IN REFERRED JOURNALS</w:t>
      </w:r>
    </w:p>
    <w:p w14:paraId="540BC29F" w14:textId="77777777" w:rsidR="001826D3" w:rsidRPr="00275F6F" w:rsidRDefault="001826D3" w:rsidP="009E57F0">
      <w:pPr>
        <w:ind w:left="270" w:hanging="270"/>
        <w:rPr>
          <w:sz w:val="22"/>
          <w:szCs w:val="22"/>
        </w:rPr>
      </w:pPr>
    </w:p>
    <w:p w14:paraId="4C566AD3" w14:textId="77777777" w:rsidR="002977C7" w:rsidRPr="00275F6F" w:rsidRDefault="002977C7" w:rsidP="002977C7">
      <w:pPr>
        <w:tabs>
          <w:tab w:val="left" w:pos="270"/>
          <w:tab w:val="right" w:pos="10620"/>
        </w:tabs>
        <w:outlineLvl w:val="0"/>
        <w:rPr>
          <w:rFonts w:eastAsia="Times New Roman"/>
          <w:sz w:val="22"/>
          <w:szCs w:val="22"/>
        </w:rPr>
      </w:pPr>
      <w:r w:rsidRPr="00275F6F">
        <w:rPr>
          <w:rFonts w:eastAsia="Times New Roman"/>
          <w:b/>
          <w:sz w:val="22"/>
          <w:szCs w:val="22"/>
        </w:rPr>
        <w:t>Nicholas, C.</w:t>
      </w:r>
      <w:r w:rsidRPr="00275F6F">
        <w:rPr>
          <w:rFonts w:eastAsia="Times New Roman"/>
          <w:sz w:val="22"/>
          <w:szCs w:val="22"/>
        </w:rPr>
        <w:t xml:space="preserve"> &amp; Eastman-Mueller, H. (In Press). Supporting critical social analysis: Empowering </w:t>
      </w:r>
    </w:p>
    <w:p w14:paraId="2A4CF15A" w14:textId="77777777" w:rsidR="002977C7" w:rsidRPr="00275F6F" w:rsidRDefault="002977C7" w:rsidP="002977C7">
      <w:pPr>
        <w:tabs>
          <w:tab w:val="left" w:pos="270"/>
          <w:tab w:val="right" w:pos="10620"/>
        </w:tabs>
        <w:outlineLvl w:val="0"/>
        <w:rPr>
          <w:rFonts w:eastAsia="Times New Roman"/>
          <w:i/>
          <w:sz w:val="22"/>
          <w:szCs w:val="22"/>
        </w:rPr>
      </w:pPr>
      <w:r w:rsidRPr="00275F6F">
        <w:rPr>
          <w:rFonts w:eastAsia="Times New Roman"/>
          <w:sz w:val="22"/>
          <w:szCs w:val="22"/>
        </w:rPr>
        <w:tab/>
        <w:t xml:space="preserve">processes in a reproductive justice youth program. </w:t>
      </w:r>
      <w:r w:rsidRPr="00275F6F">
        <w:rPr>
          <w:rFonts w:eastAsia="Times New Roman"/>
          <w:i/>
          <w:sz w:val="22"/>
          <w:szCs w:val="22"/>
        </w:rPr>
        <w:t>Urban Review.</w:t>
      </w:r>
    </w:p>
    <w:p w14:paraId="64D3D539" w14:textId="77777777" w:rsidR="002977C7" w:rsidRPr="00275F6F" w:rsidRDefault="002977C7" w:rsidP="002977C7">
      <w:pPr>
        <w:tabs>
          <w:tab w:val="left" w:pos="270"/>
          <w:tab w:val="right" w:pos="10620"/>
        </w:tabs>
        <w:outlineLvl w:val="0"/>
        <w:rPr>
          <w:rFonts w:eastAsia="Times New Roman"/>
          <w:sz w:val="22"/>
          <w:szCs w:val="22"/>
        </w:rPr>
      </w:pPr>
    </w:p>
    <w:p w14:paraId="1C56B891" w14:textId="1A39D11D" w:rsidR="002977C7" w:rsidRPr="00275F6F" w:rsidRDefault="002977C7" w:rsidP="002977C7">
      <w:pPr>
        <w:ind w:left="270" w:hanging="270"/>
        <w:rPr>
          <w:sz w:val="22"/>
          <w:szCs w:val="22"/>
          <w:lang w:val="en-GB" w:eastAsia="ko-KR"/>
        </w:rPr>
      </w:pPr>
      <w:r w:rsidRPr="00275F6F">
        <w:rPr>
          <w:sz w:val="22"/>
          <w:szCs w:val="22"/>
        </w:rPr>
        <w:t xml:space="preserve">Cross Francis, D., Tan, V. &amp; </w:t>
      </w:r>
      <w:r w:rsidRPr="00275F6F">
        <w:rPr>
          <w:b/>
          <w:sz w:val="22"/>
          <w:szCs w:val="22"/>
        </w:rPr>
        <w:t>Nicholas, C</w:t>
      </w:r>
      <w:r w:rsidRPr="00275F6F">
        <w:rPr>
          <w:sz w:val="22"/>
          <w:szCs w:val="22"/>
        </w:rPr>
        <w:t xml:space="preserve">. (In Press). </w:t>
      </w:r>
      <w:r w:rsidRPr="00275F6F">
        <w:rPr>
          <w:sz w:val="22"/>
          <w:szCs w:val="22"/>
          <w:lang w:val="en-GB" w:eastAsia="ko-KR"/>
        </w:rPr>
        <w:t xml:space="preserve">Supporting disciplinary and interdisciplinary knowledge development and design thinking in an informal, pre-engineering program: A workplace simulation project. </w:t>
      </w:r>
      <w:r w:rsidRPr="00275F6F">
        <w:rPr>
          <w:i/>
          <w:sz w:val="22"/>
          <w:szCs w:val="22"/>
          <w:lang w:val="en-GB" w:eastAsia="ko-KR"/>
        </w:rPr>
        <w:t>School Science &amp; Mathematics.</w:t>
      </w:r>
      <w:r w:rsidRPr="00275F6F">
        <w:rPr>
          <w:sz w:val="22"/>
          <w:szCs w:val="22"/>
          <w:lang w:val="en-GB" w:eastAsia="ko-KR"/>
        </w:rPr>
        <w:t xml:space="preserve"> </w:t>
      </w:r>
    </w:p>
    <w:p w14:paraId="05EC110A" w14:textId="77777777" w:rsidR="002977C7" w:rsidRPr="00275F6F" w:rsidRDefault="002977C7" w:rsidP="002977C7">
      <w:pPr>
        <w:tabs>
          <w:tab w:val="left" w:pos="270"/>
          <w:tab w:val="right" w:pos="10620"/>
        </w:tabs>
        <w:outlineLvl w:val="0"/>
        <w:rPr>
          <w:rFonts w:eastAsia="Times New Roman"/>
          <w:b/>
          <w:sz w:val="22"/>
          <w:szCs w:val="22"/>
        </w:rPr>
      </w:pPr>
    </w:p>
    <w:p w14:paraId="513B6065" w14:textId="1502EF6C" w:rsidR="001826D3" w:rsidRPr="00275F6F" w:rsidRDefault="001826D3" w:rsidP="007537C3">
      <w:pPr>
        <w:tabs>
          <w:tab w:val="left" w:pos="270"/>
          <w:tab w:val="right" w:pos="10620"/>
        </w:tabs>
        <w:ind w:left="270" w:hanging="270"/>
        <w:outlineLvl w:val="0"/>
        <w:rPr>
          <w:rFonts w:eastAsia="Times New Roman"/>
          <w:sz w:val="22"/>
          <w:szCs w:val="22"/>
        </w:rPr>
      </w:pPr>
      <w:r w:rsidRPr="00275F6F">
        <w:rPr>
          <w:rFonts w:eastAsia="Times New Roman"/>
          <w:b/>
          <w:sz w:val="22"/>
          <w:szCs w:val="22"/>
        </w:rPr>
        <w:t>Nicholas, C.,</w:t>
      </w:r>
      <w:r w:rsidRPr="00275F6F">
        <w:rPr>
          <w:rFonts w:eastAsia="Times New Roman"/>
          <w:sz w:val="22"/>
          <w:szCs w:val="22"/>
        </w:rPr>
        <w:t xml:space="preserve"> Eastman-Mueller, H. &amp; Barbich, N. (</w:t>
      </w:r>
      <w:r w:rsidR="00C34128" w:rsidRPr="00275F6F">
        <w:rPr>
          <w:rFonts w:eastAsia="Times New Roman"/>
          <w:sz w:val="22"/>
          <w:szCs w:val="22"/>
        </w:rPr>
        <w:t>2019</w:t>
      </w:r>
      <w:r w:rsidRPr="00275F6F">
        <w:rPr>
          <w:rFonts w:eastAsia="Times New Roman"/>
          <w:sz w:val="22"/>
          <w:szCs w:val="22"/>
        </w:rPr>
        <w:t xml:space="preserve">). Empowering change agents: Youth organizing groups as sites for sociopolitical development. </w:t>
      </w:r>
      <w:r w:rsidRPr="00275F6F">
        <w:rPr>
          <w:rFonts w:eastAsia="Times New Roman"/>
          <w:i/>
          <w:sz w:val="22"/>
          <w:szCs w:val="22"/>
        </w:rPr>
        <w:t>American Journal of Community Psychology.</w:t>
      </w:r>
      <w:r w:rsidR="00C34128" w:rsidRPr="00275F6F">
        <w:rPr>
          <w:rFonts w:eastAsia="Times New Roman"/>
          <w:i/>
          <w:sz w:val="22"/>
          <w:szCs w:val="22"/>
        </w:rPr>
        <w:t xml:space="preserve"> </w:t>
      </w:r>
      <w:r w:rsidR="00C34128" w:rsidRPr="00275F6F">
        <w:rPr>
          <w:rFonts w:eastAsia="Times New Roman"/>
          <w:sz w:val="22"/>
          <w:szCs w:val="22"/>
        </w:rPr>
        <w:t>doi: 10.1002/ajcp.1231</w:t>
      </w:r>
      <w:r w:rsidR="007537C3">
        <w:rPr>
          <w:rFonts w:eastAsia="Times New Roman"/>
          <w:sz w:val="22"/>
          <w:szCs w:val="22"/>
        </w:rPr>
        <w:t xml:space="preserve">5 </w:t>
      </w:r>
    </w:p>
    <w:p w14:paraId="128993BC" w14:textId="77777777" w:rsidR="001826D3" w:rsidRPr="00275F6F" w:rsidRDefault="001826D3" w:rsidP="009E57F0">
      <w:pPr>
        <w:ind w:left="270" w:hanging="270"/>
        <w:rPr>
          <w:sz w:val="22"/>
          <w:szCs w:val="22"/>
        </w:rPr>
      </w:pPr>
    </w:p>
    <w:p w14:paraId="094C3BB8" w14:textId="5EE19C87" w:rsidR="006E60DE" w:rsidRPr="00275F6F" w:rsidRDefault="004A6DA3" w:rsidP="009E57F0">
      <w:pPr>
        <w:tabs>
          <w:tab w:val="left" w:pos="270"/>
          <w:tab w:val="right" w:pos="10620"/>
        </w:tabs>
        <w:rPr>
          <w:rFonts w:eastAsia="Times New Roman"/>
          <w:sz w:val="22"/>
          <w:szCs w:val="22"/>
        </w:rPr>
      </w:pPr>
      <w:r w:rsidRPr="00275F6F">
        <w:rPr>
          <w:rFonts w:eastAsia="Times New Roman"/>
          <w:sz w:val="22"/>
          <w:szCs w:val="22"/>
        </w:rPr>
        <w:t xml:space="preserve">Tan, V., </w:t>
      </w:r>
      <w:r w:rsidRPr="00275F6F">
        <w:rPr>
          <w:rFonts w:eastAsia="Times New Roman"/>
          <w:b/>
          <w:sz w:val="22"/>
          <w:szCs w:val="22"/>
        </w:rPr>
        <w:t>Nicholas, C.,</w:t>
      </w:r>
      <w:r w:rsidRPr="00275F6F">
        <w:rPr>
          <w:rFonts w:eastAsia="Times New Roman"/>
          <w:sz w:val="22"/>
          <w:szCs w:val="22"/>
        </w:rPr>
        <w:t xml:space="preserve">  Scribner, A., &amp; Cross Francis, D. (</w:t>
      </w:r>
      <w:r w:rsidR="00AB6EA3" w:rsidRPr="00275F6F">
        <w:rPr>
          <w:rFonts w:eastAsia="Times New Roman"/>
          <w:sz w:val="22"/>
          <w:szCs w:val="22"/>
        </w:rPr>
        <w:t>2019</w:t>
      </w:r>
      <w:r w:rsidRPr="00275F6F">
        <w:rPr>
          <w:rFonts w:eastAsia="Times New Roman"/>
          <w:sz w:val="22"/>
          <w:szCs w:val="22"/>
        </w:rPr>
        <w:t xml:space="preserve">). Enhancing STEM learning through </w:t>
      </w:r>
    </w:p>
    <w:p w14:paraId="69408790" w14:textId="4CC0E88A" w:rsidR="004A6DA3" w:rsidRPr="00275F6F" w:rsidRDefault="006E60DE" w:rsidP="009E57F0">
      <w:pPr>
        <w:tabs>
          <w:tab w:val="left" w:pos="270"/>
          <w:tab w:val="right" w:pos="10620"/>
        </w:tabs>
        <w:rPr>
          <w:rFonts w:eastAsia="Times New Roman"/>
          <w:sz w:val="22"/>
          <w:szCs w:val="22"/>
        </w:rPr>
      </w:pPr>
      <w:r w:rsidRPr="00275F6F">
        <w:rPr>
          <w:rFonts w:eastAsia="Times New Roman"/>
          <w:sz w:val="22"/>
          <w:szCs w:val="22"/>
        </w:rPr>
        <w:tab/>
      </w:r>
      <w:r w:rsidR="004A6DA3" w:rsidRPr="00275F6F">
        <w:rPr>
          <w:rFonts w:eastAsia="Times New Roman"/>
          <w:sz w:val="22"/>
          <w:szCs w:val="22"/>
        </w:rPr>
        <w:t xml:space="preserve">an interdisciplinary, industry-generated project. </w:t>
      </w:r>
      <w:r w:rsidR="004A6DA3" w:rsidRPr="00275F6F">
        <w:rPr>
          <w:rFonts w:eastAsia="Times New Roman"/>
          <w:i/>
          <w:sz w:val="22"/>
          <w:szCs w:val="22"/>
        </w:rPr>
        <w:t>Technology and Engineering Teacher</w:t>
      </w:r>
      <w:r w:rsidR="00AB6EA3" w:rsidRPr="00275F6F">
        <w:rPr>
          <w:rFonts w:eastAsia="Times New Roman"/>
          <w:sz w:val="22"/>
          <w:szCs w:val="22"/>
        </w:rPr>
        <w:t xml:space="preserve">, </w:t>
      </w:r>
      <w:r w:rsidR="00AB6EA3" w:rsidRPr="00275F6F">
        <w:rPr>
          <w:rFonts w:eastAsia="Times New Roman"/>
          <w:i/>
          <w:sz w:val="22"/>
          <w:szCs w:val="22"/>
        </w:rPr>
        <w:t>79</w:t>
      </w:r>
      <w:r w:rsidR="00AB6EA3" w:rsidRPr="00275F6F">
        <w:rPr>
          <w:rFonts w:eastAsia="Times New Roman"/>
          <w:sz w:val="22"/>
          <w:szCs w:val="22"/>
        </w:rPr>
        <w:t xml:space="preserve"> (1).</w:t>
      </w:r>
    </w:p>
    <w:p w14:paraId="0CE4472F" w14:textId="77777777" w:rsidR="007C6120" w:rsidRPr="00275F6F" w:rsidRDefault="007C6120" w:rsidP="009E57F0">
      <w:pPr>
        <w:tabs>
          <w:tab w:val="left" w:pos="270"/>
          <w:tab w:val="right" w:pos="10620"/>
        </w:tabs>
        <w:rPr>
          <w:rFonts w:eastAsia="Times New Roman"/>
          <w:sz w:val="22"/>
          <w:szCs w:val="22"/>
        </w:rPr>
      </w:pPr>
    </w:p>
    <w:p w14:paraId="4B1ECA2B" w14:textId="3C612B3C" w:rsidR="00370914" w:rsidRPr="00275F6F" w:rsidRDefault="00661B28" w:rsidP="009E57F0">
      <w:pPr>
        <w:tabs>
          <w:tab w:val="left" w:pos="270"/>
          <w:tab w:val="right" w:pos="10620"/>
        </w:tabs>
        <w:outlineLvl w:val="0"/>
        <w:rPr>
          <w:rFonts w:eastAsia="Times New Roman"/>
          <w:sz w:val="22"/>
          <w:szCs w:val="22"/>
        </w:rPr>
      </w:pPr>
      <w:r w:rsidRPr="00275F6F">
        <w:rPr>
          <w:rFonts w:eastAsia="Times New Roman"/>
          <w:b/>
          <w:sz w:val="22"/>
          <w:szCs w:val="22"/>
        </w:rPr>
        <w:t>Nicholas, C</w:t>
      </w:r>
      <w:r w:rsidR="00F86202" w:rsidRPr="00275F6F">
        <w:rPr>
          <w:rFonts w:eastAsia="Times New Roman"/>
          <w:b/>
          <w:sz w:val="22"/>
          <w:szCs w:val="22"/>
        </w:rPr>
        <w:t>.</w:t>
      </w:r>
      <w:r w:rsidR="003C4FA0" w:rsidRPr="00275F6F">
        <w:rPr>
          <w:rFonts w:eastAsia="Times New Roman"/>
          <w:sz w:val="22"/>
          <w:szCs w:val="22"/>
        </w:rPr>
        <w:t xml:space="preserve"> </w:t>
      </w:r>
      <w:r w:rsidRPr="00275F6F">
        <w:rPr>
          <w:rFonts w:eastAsia="Times New Roman"/>
          <w:sz w:val="22"/>
          <w:szCs w:val="22"/>
        </w:rPr>
        <w:t>(</w:t>
      </w:r>
      <w:r w:rsidR="0040041B" w:rsidRPr="00275F6F">
        <w:rPr>
          <w:rFonts w:eastAsia="Times New Roman"/>
          <w:sz w:val="22"/>
          <w:szCs w:val="22"/>
        </w:rPr>
        <w:t>20</w:t>
      </w:r>
      <w:r w:rsidR="007C6120" w:rsidRPr="00275F6F">
        <w:rPr>
          <w:rFonts w:eastAsia="Times New Roman"/>
          <w:sz w:val="22"/>
          <w:szCs w:val="22"/>
        </w:rPr>
        <w:t>17</w:t>
      </w:r>
      <w:r w:rsidR="003C4FA0" w:rsidRPr="00275F6F">
        <w:rPr>
          <w:rFonts w:eastAsia="Times New Roman"/>
          <w:sz w:val="22"/>
          <w:szCs w:val="22"/>
        </w:rPr>
        <w:t xml:space="preserve">). </w:t>
      </w:r>
      <w:r w:rsidRPr="00275F6F">
        <w:rPr>
          <w:rFonts w:eastAsia="Times New Roman"/>
          <w:sz w:val="22"/>
          <w:szCs w:val="22"/>
        </w:rPr>
        <w:t xml:space="preserve">SciJourn is magic: Construction of </w:t>
      </w:r>
      <w:r w:rsidR="003C4FA0" w:rsidRPr="00275F6F">
        <w:rPr>
          <w:rFonts w:eastAsia="Times New Roman"/>
          <w:sz w:val="22"/>
          <w:szCs w:val="22"/>
        </w:rPr>
        <w:t xml:space="preserve">a </w:t>
      </w:r>
      <w:r w:rsidRPr="00275F6F">
        <w:rPr>
          <w:rFonts w:eastAsia="Times New Roman"/>
          <w:sz w:val="22"/>
          <w:szCs w:val="22"/>
        </w:rPr>
        <w:t xml:space="preserve">science journalism community </w:t>
      </w:r>
    </w:p>
    <w:p w14:paraId="12CD37DE" w14:textId="4396C6B8" w:rsidR="00661B28" w:rsidRPr="00275F6F" w:rsidRDefault="00661B28" w:rsidP="009E57F0">
      <w:pPr>
        <w:tabs>
          <w:tab w:val="left" w:pos="270"/>
          <w:tab w:val="right" w:pos="10620"/>
        </w:tabs>
        <w:ind w:left="270"/>
        <w:rPr>
          <w:rFonts w:eastAsia="Times New Roman"/>
          <w:sz w:val="22"/>
          <w:szCs w:val="22"/>
        </w:rPr>
      </w:pPr>
      <w:r w:rsidRPr="00275F6F">
        <w:rPr>
          <w:rFonts w:eastAsia="Times New Roman"/>
          <w:sz w:val="22"/>
          <w:szCs w:val="22"/>
        </w:rPr>
        <w:t xml:space="preserve">of practice. </w:t>
      </w:r>
      <w:r w:rsidRPr="00275F6F">
        <w:rPr>
          <w:rFonts w:eastAsia="Times New Roman"/>
          <w:i/>
          <w:sz w:val="22"/>
          <w:szCs w:val="22"/>
        </w:rPr>
        <w:t>Cultural Studies of Science Education</w:t>
      </w:r>
      <w:r w:rsidR="007C6120" w:rsidRPr="00275F6F">
        <w:rPr>
          <w:rFonts w:eastAsia="Times New Roman"/>
          <w:i/>
          <w:sz w:val="22"/>
          <w:szCs w:val="22"/>
        </w:rPr>
        <w:t xml:space="preserve">, 12 </w:t>
      </w:r>
      <w:r w:rsidR="007C6120" w:rsidRPr="00275F6F">
        <w:rPr>
          <w:rFonts w:eastAsia="Times New Roman"/>
          <w:sz w:val="22"/>
          <w:szCs w:val="22"/>
        </w:rPr>
        <w:t>(2), 275-298.</w:t>
      </w:r>
      <w:r w:rsidR="007F494E" w:rsidRPr="00275F6F">
        <w:rPr>
          <w:rFonts w:eastAsia="Times New Roman"/>
          <w:sz w:val="22"/>
          <w:szCs w:val="22"/>
        </w:rPr>
        <w:t xml:space="preserve"> </w:t>
      </w:r>
      <w:r w:rsidR="00370914" w:rsidRPr="00275F6F">
        <w:rPr>
          <w:rFonts w:eastAsia="Times New Roman"/>
          <w:sz w:val="22"/>
          <w:szCs w:val="22"/>
        </w:rPr>
        <w:t>do</w:t>
      </w:r>
      <w:r w:rsidR="007F494E" w:rsidRPr="00275F6F">
        <w:rPr>
          <w:rFonts w:eastAsia="Times New Roman"/>
          <w:sz w:val="22"/>
          <w:szCs w:val="22"/>
        </w:rPr>
        <w:t>i</w:t>
      </w:r>
      <w:r w:rsidR="007B5AC0" w:rsidRPr="00275F6F">
        <w:rPr>
          <w:rFonts w:eastAsia="Times New Roman"/>
          <w:sz w:val="22"/>
          <w:szCs w:val="22"/>
        </w:rPr>
        <w:t>: 10.1007/s11422-015-9724-2</w:t>
      </w:r>
    </w:p>
    <w:p w14:paraId="65E4F3DF" w14:textId="77777777" w:rsidR="00C713F8" w:rsidRPr="00275F6F" w:rsidRDefault="00C713F8" w:rsidP="009E57F0">
      <w:pPr>
        <w:tabs>
          <w:tab w:val="left" w:pos="270"/>
          <w:tab w:val="right" w:pos="10620"/>
        </w:tabs>
        <w:rPr>
          <w:rFonts w:eastAsia="Times New Roman"/>
          <w:i/>
          <w:sz w:val="22"/>
          <w:szCs w:val="22"/>
        </w:rPr>
      </w:pPr>
    </w:p>
    <w:p w14:paraId="7B6F957B" w14:textId="77777777" w:rsidR="00370914" w:rsidRPr="00275F6F" w:rsidRDefault="0040041B" w:rsidP="009E57F0">
      <w:pPr>
        <w:tabs>
          <w:tab w:val="left" w:pos="270"/>
          <w:tab w:val="right" w:pos="10620"/>
        </w:tabs>
        <w:outlineLvl w:val="0"/>
        <w:rPr>
          <w:rFonts w:eastAsia="Times New Roman"/>
          <w:sz w:val="22"/>
          <w:szCs w:val="22"/>
        </w:rPr>
      </w:pPr>
      <w:r w:rsidRPr="00275F6F">
        <w:rPr>
          <w:rFonts w:eastAsia="Times New Roman"/>
          <w:b/>
          <w:sz w:val="22"/>
          <w:szCs w:val="22"/>
        </w:rPr>
        <w:t>Nicholas, C.</w:t>
      </w:r>
      <w:r w:rsidRPr="00275F6F">
        <w:rPr>
          <w:rFonts w:eastAsia="Times New Roman"/>
          <w:sz w:val="22"/>
          <w:szCs w:val="22"/>
        </w:rPr>
        <w:t xml:space="preserve"> &amp; Peterson, J. (2015). Biomimicry: The "natural" intersection of biology and </w:t>
      </w:r>
    </w:p>
    <w:p w14:paraId="48941317" w14:textId="0D321648" w:rsidR="006E60DE" w:rsidRPr="00275F6F" w:rsidRDefault="00370914" w:rsidP="009E57F0">
      <w:pPr>
        <w:tabs>
          <w:tab w:val="left" w:pos="270"/>
          <w:tab w:val="right" w:pos="10620"/>
        </w:tabs>
        <w:rPr>
          <w:rFonts w:eastAsia="Times New Roman"/>
          <w:sz w:val="22"/>
          <w:szCs w:val="22"/>
        </w:rPr>
      </w:pPr>
      <w:r w:rsidRPr="00275F6F">
        <w:rPr>
          <w:rFonts w:eastAsia="Times New Roman"/>
          <w:sz w:val="22"/>
          <w:szCs w:val="22"/>
        </w:rPr>
        <w:tab/>
      </w:r>
      <w:r w:rsidR="0040041B" w:rsidRPr="00275F6F">
        <w:rPr>
          <w:rFonts w:eastAsia="Times New Roman"/>
          <w:sz w:val="22"/>
          <w:szCs w:val="22"/>
        </w:rPr>
        <w:t xml:space="preserve">engineering. </w:t>
      </w:r>
      <w:r w:rsidR="0040041B" w:rsidRPr="00275F6F">
        <w:rPr>
          <w:rFonts w:eastAsia="Times New Roman"/>
          <w:i/>
          <w:iCs/>
          <w:sz w:val="22"/>
          <w:szCs w:val="22"/>
        </w:rPr>
        <w:t xml:space="preserve">Science Scope, 38 </w:t>
      </w:r>
      <w:r w:rsidR="0040041B" w:rsidRPr="00275F6F">
        <w:rPr>
          <w:rFonts w:eastAsia="Times New Roman"/>
          <w:sz w:val="22"/>
          <w:szCs w:val="22"/>
        </w:rPr>
        <w:t xml:space="preserve">(7), 18-24. </w:t>
      </w:r>
    </w:p>
    <w:p w14:paraId="239A0234" w14:textId="665337C4" w:rsidR="002977C7" w:rsidRPr="00275F6F" w:rsidRDefault="002977C7" w:rsidP="009E57F0">
      <w:pPr>
        <w:tabs>
          <w:tab w:val="left" w:pos="270"/>
          <w:tab w:val="right" w:pos="10620"/>
        </w:tabs>
        <w:outlineLvl w:val="0"/>
        <w:rPr>
          <w:rFonts w:eastAsia="Times New Roman"/>
          <w:i/>
          <w:sz w:val="22"/>
          <w:szCs w:val="22"/>
        </w:rPr>
      </w:pPr>
    </w:p>
    <w:p w14:paraId="207E14C7" w14:textId="30C92402" w:rsidR="002977C7" w:rsidRPr="00275F6F" w:rsidRDefault="002977C7" w:rsidP="002977C7">
      <w:pPr>
        <w:pStyle w:val="Heading2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lastRenderedPageBreak/>
        <w:t xml:space="preserve">IN-PROGRESS PUBLICATIONS </w:t>
      </w:r>
    </w:p>
    <w:p w14:paraId="218F40DB" w14:textId="1CEE43D1" w:rsidR="002977C7" w:rsidRPr="00275F6F" w:rsidRDefault="002977C7" w:rsidP="009E57F0">
      <w:pPr>
        <w:tabs>
          <w:tab w:val="left" w:pos="270"/>
          <w:tab w:val="right" w:pos="10620"/>
        </w:tabs>
        <w:outlineLvl w:val="0"/>
        <w:rPr>
          <w:rFonts w:eastAsia="Times New Roman"/>
          <w:sz w:val="22"/>
          <w:szCs w:val="22"/>
        </w:rPr>
      </w:pPr>
    </w:p>
    <w:p w14:paraId="21DBBABA" w14:textId="480C5A29" w:rsidR="00222BA5" w:rsidRPr="00275F6F" w:rsidRDefault="002977C7" w:rsidP="002977C7">
      <w:pPr>
        <w:tabs>
          <w:tab w:val="left" w:pos="270"/>
          <w:tab w:val="right" w:pos="10620"/>
        </w:tabs>
        <w:ind w:left="270" w:hanging="270"/>
        <w:outlineLvl w:val="0"/>
        <w:rPr>
          <w:rFonts w:eastAsia="Times New Roman"/>
          <w:sz w:val="22"/>
          <w:szCs w:val="22"/>
        </w:rPr>
      </w:pPr>
      <w:r w:rsidRPr="00275F6F">
        <w:rPr>
          <w:rFonts w:eastAsia="Times New Roman"/>
          <w:b/>
          <w:sz w:val="22"/>
          <w:szCs w:val="22"/>
        </w:rPr>
        <w:t>Nicholas, C.</w:t>
      </w:r>
      <w:r w:rsidRPr="00275F6F">
        <w:rPr>
          <w:rFonts w:eastAsia="Times New Roman"/>
          <w:sz w:val="22"/>
          <w:szCs w:val="22"/>
        </w:rPr>
        <w:t xml:space="preserve"> &amp; Scribner, A. (in draft). Enhancing PBL authenticity by engaging STEM professional volunteers</w:t>
      </w:r>
    </w:p>
    <w:p w14:paraId="1CEBC02C" w14:textId="1B381355" w:rsidR="008279DD" w:rsidRPr="00275F6F" w:rsidRDefault="008279DD" w:rsidP="002977C7">
      <w:pPr>
        <w:tabs>
          <w:tab w:val="left" w:pos="270"/>
          <w:tab w:val="right" w:pos="10620"/>
        </w:tabs>
        <w:ind w:left="270" w:hanging="270"/>
        <w:outlineLvl w:val="0"/>
        <w:rPr>
          <w:rFonts w:eastAsia="Times New Roman"/>
          <w:sz w:val="22"/>
          <w:szCs w:val="22"/>
        </w:rPr>
      </w:pPr>
    </w:p>
    <w:p w14:paraId="0329D45C" w14:textId="742F58E6" w:rsidR="004E60CD" w:rsidRPr="00275F6F" w:rsidRDefault="008279DD" w:rsidP="00622D9B">
      <w:pPr>
        <w:tabs>
          <w:tab w:val="left" w:pos="270"/>
          <w:tab w:val="right" w:pos="10620"/>
        </w:tabs>
        <w:ind w:left="270" w:hanging="270"/>
        <w:outlineLvl w:val="0"/>
        <w:rPr>
          <w:rFonts w:eastAsia="Times New Roman"/>
          <w:sz w:val="22"/>
          <w:szCs w:val="22"/>
        </w:rPr>
      </w:pPr>
      <w:r w:rsidRPr="00275F6F">
        <w:rPr>
          <w:rFonts w:eastAsia="Times New Roman"/>
          <w:b/>
          <w:sz w:val="22"/>
          <w:szCs w:val="22"/>
        </w:rPr>
        <w:t>Nicholas, C.,</w:t>
      </w:r>
      <w:r w:rsidRPr="00275F6F">
        <w:rPr>
          <w:rFonts w:eastAsia="Times New Roman"/>
          <w:sz w:val="22"/>
          <w:szCs w:val="22"/>
        </w:rPr>
        <w:t xml:space="preserve"> Park Rogers, M., &amp; McClain, J. (in draft). How rural elementary teachers elicit students’ funds of knowledge to support learning </w:t>
      </w:r>
      <w:r w:rsidR="00053159" w:rsidRPr="00275F6F">
        <w:rPr>
          <w:rFonts w:eastAsia="Times New Roman"/>
          <w:sz w:val="22"/>
          <w:szCs w:val="22"/>
        </w:rPr>
        <w:t xml:space="preserve">with </w:t>
      </w:r>
      <w:r w:rsidR="00111D61" w:rsidRPr="00275F6F">
        <w:rPr>
          <w:rFonts w:eastAsia="Times New Roman"/>
          <w:sz w:val="22"/>
          <w:szCs w:val="22"/>
        </w:rPr>
        <w:t xml:space="preserve">science </w:t>
      </w:r>
      <w:r w:rsidRPr="00275F6F">
        <w:rPr>
          <w:rFonts w:eastAsia="Times New Roman"/>
          <w:sz w:val="22"/>
          <w:szCs w:val="22"/>
        </w:rPr>
        <w:t xml:space="preserve">representations. </w:t>
      </w:r>
    </w:p>
    <w:p w14:paraId="6B528C12" w14:textId="77777777" w:rsidR="004E60CD" w:rsidRPr="00275F6F" w:rsidRDefault="004E60CD" w:rsidP="009E57F0">
      <w:pPr>
        <w:tabs>
          <w:tab w:val="left" w:pos="270"/>
          <w:tab w:val="right" w:pos="10620"/>
        </w:tabs>
        <w:outlineLvl w:val="0"/>
        <w:rPr>
          <w:rFonts w:eastAsia="Times New Roman"/>
          <w:b/>
          <w:sz w:val="22"/>
          <w:szCs w:val="22"/>
        </w:rPr>
      </w:pPr>
    </w:p>
    <w:p w14:paraId="4026064B" w14:textId="76C47F3F" w:rsidR="00222BA5" w:rsidRPr="00275F6F" w:rsidRDefault="00222BA5" w:rsidP="009E57F0">
      <w:pPr>
        <w:tabs>
          <w:tab w:val="left" w:pos="270"/>
          <w:tab w:val="right" w:pos="10620"/>
        </w:tabs>
        <w:outlineLvl w:val="0"/>
        <w:rPr>
          <w:rFonts w:eastAsia="Times New Roman"/>
          <w:b/>
          <w:sz w:val="22"/>
          <w:szCs w:val="22"/>
        </w:rPr>
      </w:pPr>
      <w:r w:rsidRPr="00275F6F">
        <w:rPr>
          <w:rFonts w:eastAsia="Times New Roman"/>
          <w:b/>
          <w:sz w:val="22"/>
          <w:szCs w:val="22"/>
        </w:rPr>
        <w:t>CURRICULA</w:t>
      </w:r>
    </w:p>
    <w:p w14:paraId="24C39DE1" w14:textId="77777777" w:rsidR="00F17979" w:rsidRPr="00275F6F" w:rsidRDefault="00F17979" w:rsidP="009E57F0">
      <w:pPr>
        <w:tabs>
          <w:tab w:val="left" w:pos="270"/>
          <w:tab w:val="right" w:pos="10620"/>
        </w:tabs>
        <w:outlineLvl w:val="0"/>
        <w:rPr>
          <w:rFonts w:eastAsia="Times New Roman"/>
          <w:b/>
          <w:sz w:val="22"/>
          <w:szCs w:val="22"/>
        </w:rPr>
      </w:pPr>
    </w:p>
    <w:p w14:paraId="2C31C120" w14:textId="77777777" w:rsidR="005632E4" w:rsidRPr="00275F6F" w:rsidRDefault="00222BA5" w:rsidP="009E57F0">
      <w:pPr>
        <w:tabs>
          <w:tab w:val="left" w:pos="270"/>
          <w:tab w:val="right" w:pos="10620"/>
        </w:tabs>
        <w:outlineLvl w:val="0"/>
        <w:rPr>
          <w:rFonts w:eastAsia="Times New Roman"/>
          <w:sz w:val="22"/>
          <w:szCs w:val="22"/>
        </w:rPr>
      </w:pPr>
      <w:r w:rsidRPr="00275F6F">
        <w:rPr>
          <w:rFonts w:eastAsia="Times New Roman"/>
          <w:sz w:val="22"/>
          <w:szCs w:val="22"/>
        </w:rPr>
        <w:t xml:space="preserve">Launius, C. &amp; </w:t>
      </w:r>
      <w:r w:rsidRPr="00275F6F">
        <w:rPr>
          <w:rFonts w:eastAsia="Times New Roman"/>
          <w:b/>
          <w:sz w:val="22"/>
          <w:szCs w:val="22"/>
        </w:rPr>
        <w:t>Nicholas, C.</w:t>
      </w:r>
      <w:r w:rsidRPr="00275F6F">
        <w:rPr>
          <w:rFonts w:eastAsia="Times New Roman"/>
          <w:sz w:val="22"/>
          <w:szCs w:val="22"/>
        </w:rPr>
        <w:t xml:space="preserve"> (2015). IdeaBuilder. </w:t>
      </w:r>
      <w:r w:rsidRPr="00275F6F">
        <w:rPr>
          <w:rFonts w:eastAsia="Times New Roman"/>
          <w:i/>
          <w:sz w:val="22"/>
          <w:szCs w:val="22"/>
        </w:rPr>
        <w:t>Signature Programs, Springboard to Learning,</w:t>
      </w:r>
      <w:r w:rsidRPr="00275F6F">
        <w:rPr>
          <w:rFonts w:eastAsia="Times New Roman"/>
          <w:sz w:val="22"/>
          <w:szCs w:val="22"/>
        </w:rPr>
        <w:t xml:space="preserve"> St. </w:t>
      </w:r>
    </w:p>
    <w:p w14:paraId="0DCC3162" w14:textId="0BCABEB9" w:rsidR="00222BA5" w:rsidRPr="00275F6F" w:rsidRDefault="00222BA5" w:rsidP="009E57F0">
      <w:pPr>
        <w:tabs>
          <w:tab w:val="left" w:pos="270"/>
          <w:tab w:val="right" w:pos="10620"/>
        </w:tabs>
        <w:ind w:left="270"/>
        <w:outlineLvl w:val="0"/>
        <w:rPr>
          <w:rFonts w:eastAsia="Times New Roman"/>
          <w:sz w:val="22"/>
          <w:szCs w:val="22"/>
        </w:rPr>
      </w:pPr>
      <w:r w:rsidRPr="00275F6F">
        <w:rPr>
          <w:rFonts w:eastAsia="Times New Roman"/>
          <w:sz w:val="22"/>
          <w:szCs w:val="22"/>
        </w:rPr>
        <w:t>Louis, MO. Retrieved from http://www.springboardstl.org/causes/ideabuilder/</w:t>
      </w:r>
    </w:p>
    <w:p w14:paraId="70700BB0" w14:textId="67B44B28" w:rsidR="00370914" w:rsidRPr="00275F6F" w:rsidRDefault="00370914" w:rsidP="009E57F0">
      <w:pPr>
        <w:tabs>
          <w:tab w:val="left" w:pos="270"/>
          <w:tab w:val="right" w:pos="10620"/>
        </w:tabs>
        <w:rPr>
          <w:rFonts w:eastAsia="Times New Roman"/>
          <w:sz w:val="22"/>
          <w:szCs w:val="22"/>
        </w:rPr>
      </w:pPr>
    </w:p>
    <w:p w14:paraId="4D8DB7BE" w14:textId="7C6BD384" w:rsidR="005632E4" w:rsidRPr="00275F6F" w:rsidRDefault="005632E4" w:rsidP="009E57F0">
      <w:pPr>
        <w:tabs>
          <w:tab w:val="left" w:pos="270"/>
          <w:tab w:val="right" w:pos="10620"/>
        </w:tabs>
        <w:ind w:left="270" w:hanging="270"/>
        <w:outlineLvl w:val="0"/>
        <w:rPr>
          <w:rFonts w:eastAsia="Times New Roman"/>
          <w:sz w:val="22"/>
          <w:szCs w:val="22"/>
        </w:rPr>
      </w:pPr>
      <w:r w:rsidRPr="00275F6F">
        <w:rPr>
          <w:rFonts w:eastAsia="Times New Roman"/>
          <w:b/>
          <w:sz w:val="22"/>
          <w:szCs w:val="22"/>
        </w:rPr>
        <w:t>Nicholas, C.</w:t>
      </w:r>
      <w:r w:rsidRPr="00275F6F">
        <w:rPr>
          <w:rFonts w:eastAsia="Times New Roman"/>
          <w:sz w:val="22"/>
          <w:szCs w:val="22"/>
        </w:rPr>
        <w:t xml:space="preserve"> (2014). Project health. </w:t>
      </w:r>
      <w:r w:rsidRPr="00275F6F">
        <w:rPr>
          <w:rFonts w:eastAsia="Times New Roman"/>
          <w:i/>
          <w:sz w:val="22"/>
          <w:szCs w:val="22"/>
        </w:rPr>
        <w:t>Signature Programs, Springboard to Learning</w:t>
      </w:r>
      <w:r w:rsidRPr="00275F6F">
        <w:rPr>
          <w:rFonts w:eastAsia="Times New Roman"/>
          <w:sz w:val="22"/>
          <w:szCs w:val="22"/>
        </w:rPr>
        <w:t xml:space="preserve">.  St. Louis, MO. Retrieved from </w:t>
      </w:r>
      <w:r w:rsidR="00384AA5" w:rsidRPr="00275F6F">
        <w:rPr>
          <w:rFonts w:eastAsia="Times New Roman"/>
          <w:sz w:val="22"/>
          <w:szCs w:val="22"/>
        </w:rPr>
        <w:t>http://www.springboardstl.org/causes/project-health/</w:t>
      </w:r>
    </w:p>
    <w:p w14:paraId="2FBF33F6" w14:textId="77777777" w:rsidR="00384AA5" w:rsidRPr="00275F6F" w:rsidRDefault="00384AA5" w:rsidP="009E57F0">
      <w:pPr>
        <w:tabs>
          <w:tab w:val="left" w:pos="270"/>
          <w:tab w:val="right" w:pos="10620"/>
        </w:tabs>
        <w:ind w:left="270" w:hanging="270"/>
        <w:outlineLvl w:val="0"/>
        <w:rPr>
          <w:rFonts w:eastAsia="Times New Roman"/>
          <w:sz w:val="22"/>
          <w:szCs w:val="22"/>
        </w:rPr>
      </w:pPr>
    </w:p>
    <w:p w14:paraId="44459857" w14:textId="6275864A" w:rsidR="00E55ABD" w:rsidRPr="00275F6F" w:rsidRDefault="00E55ABD" w:rsidP="009E57F0">
      <w:pPr>
        <w:tabs>
          <w:tab w:val="left" w:pos="270"/>
          <w:tab w:val="right" w:pos="10620"/>
        </w:tabs>
        <w:rPr>
          <w:b/>
          <w:sz w:val="22"/>
          <w:szCs w:val="22"/>
          <w:u w:val="single"/>
        </w:rPr>
      </w:pPr>
      <w:r w:rsidRPr="00275F6F">
        <w:rPr>
          <w:b/>
          <w:sz w:val="22"/>
          <w:szCs w:val="22"/>
          <w:u w:val="single"/>
        </w:rPr>
        <w:t>AWARDS AND FELLOWSHIPS</w:t>
      </w:r>
    </w:p>
    <w:p w14:paraId="31CB56CA" w14:textId="77777777" w:rsidR="00E55ABD" w:rsidRPr="00275F6F" w:rsidRDefault="00E55ABD" w:rsidP="009E57F0">
      <w:pPr>
        <w:tabs>
          <w:tab w:val="left" w:pos="270"/>
          <w:tab w:val="right" w:pos="10620"/>
        </w:tabs>
        <w:rPr>
          <w:sz w:val="22"/>
          <w:szCs w:val="22"/>
        </w:rPr>
      </w:pPr>
    </w:p>
    <w:p w14:paraId="3D56BCE5" w14:textId="719A373A" w:rsidR="00300599" w:rsidRPr="00275F6F" w:rsidRDefault="00D76691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>University of Missouri-St. Louis.</w:t>
      </w:r>
      <w:r w:rsidRPr="00275F6F">
        <w:rPr>
          <w:i/>
          <w:sz w:val="22"/>
          <w:szCs w:val="22"/>
        </w:rPr>
        <w:t xml:space="preserve"> </w:t>
      </w:r>
      <w:r w:rsidRPr="00275F6F">
        <w:rPr>
          <w:sz w:val="22"/>
          <w:szCs w:val="22"/>
        </w:rPr>
        <w:t>Recruitment Fellowship. $5000 (Awarded</w:t>
      </w:r>
      <w:r w:rsidR="001C7F0B" w:rsidRPr="00275F6F">
        <w:rPr>
          <w:sz w:val="22"/>
          <w:szCs w:val="22"/>
        </w:rPr>
        <w:t>,</w:t>
      </w:r>
      <w:r w:rsidRPr="00275F6F">
        <w:rPr>
          <w:sz w:val="22"/>
          <w:szCs w:val="22"/>
        </w:rPr>
        <w:t xml:space="preserve"> 2014-2017).                 </w:t>
      </w:r>
      <w:r w:rsidR="00300599" w:rsidRPr="00275F6F">
        <w:rPr>
          <w:sz w:val="22"/>
          <w:szCs w:val="22"/>
        </w:rPr>
        <w:tab/>
      </w:r>
    </w:p>
    <w:p w14:paraId="701F4F18" w14:textId="77777777" w:rsidR="004513A9" w:rsidRPr="00275F6F" w:rsidRDefault="004513A9" w:rsidP="009E57F0">
      <w:pPr>
        <w:tabs>
          <w:tab w:val="left" w:pos="270"/>
          <w:tab w:val="right" w:pos="10620"/>
        </w:tabs>
        <w:rPr>
          <w:sz w:val="22"/>
          <w:szCs w:val="22"/>
        </w:rPr>
      </w:pPr>
    </w:p>
    <w:p w14:paraId="2D4C4D0B" w14:textId="32A58CA7" w:rsidR="001C7F0B" w:rsidRPr="00275F6F" w:rsidRDefault="004513A9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>National Science Teachers Association (NSTA) New Science Teacher Academy Fellow</w:t>
      </w:r>
      <w:r w:rsidR="001C7F0B" w:rsidRPr="00275F6F">
        <w:rPr>
          <w:sz w:val="22"/>
          <w:szCs w:val="22"/>
        </w:rPr>
        <w:t>ship. (Awarded, 2013)</w:t>
      </w:r>
    </w:p>
    <w:p w14:paraId="5F0316DD" w14:textId="0DB7164B" w:rsidR="00E07F86" w:rsidRPr="00275F6F" w:rsidRDefault="004513A9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ab/>
      </w:r>
    </w:p>
    <w:p w14:paraId="10DFDA13" w14:textId="19FB948A" w:rsidR="002D3117" w:rsidRPr="00275F6F" w:rsidRDefault="00E55ABD" w:rsidP="009E57F0">
      <w:pPr>
        <w:tabs>
          <w:tab w:val="left" w:pos="270"/>
          <w:tab w:val="right" w:pos="10620"/>
        </w:tabs>
        <w:outlineLvl w:val="0"/>
        <w:rPr>
          <w:b/>
          <w:sz w:val="22"/>
          <w:szCs w:val="22"/>
          <w:u w:val="single"/>
        </w:rPr>
      </w:pPr>
      <w:r w:rsidRPr="00275F6F">
        <w:rPr>
          <w:b/>
          <w:sz w:val="22"/>
          <w:szCs w:val="22"/>
          <w:u w:val="single"/>
        </w:rPr>
        <w:t>CONFERENCE PARTICIPATION</w:t>
      </w:r>
    </w:p>
    <w:p w14:paraId="78936D43" w14:textId="77777777" w:rsidR="00E55ABD" w:rsidRPr="00275F6F" w:rsidRDefault="00E55ABD" w:rsidP="009E57F0">
      <w:pPr>
        <w:tabs>
          <w:tab w:val="left" w:pos="270"/>
          <w:tab w:val="right" w:pos="10620"/>
        </w:tabs>
        <w:outlineLvl w:val="0"/>
        <w:rPr>
          <w:b/>
          <w:sz w:val="22"/>
          <w:szCs w:val="22"/>
        </w:rPr>
      </w:pPr>
    </w:p>
    <w:p w14:paraId="1FD55B1C" w14:textId="3FCE800C" w:rsidR="000B56F4" w:rsidRPr="00275F6F" w:rsidRDefault="001C7F0B" w:rsidP="009E57F0">
      <w:pPr>
        <w:pStyle w:val="Heading2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>REFEREED CONFERENCE PRESENTATIONS</w:t>
      </w:r>
    </w:p>
    <w:p w14:paraId="61502D05" w14:textId="2296AA93" w:rsidR="00886DF1" w:rsidRPr="00275F6F" w:rsidRDefault="00886DF1" w:rsidP="009E57F0">
      <w:pPr>
        <w:rPr>
          <w:sz w:val="22"/>
          <w:szCs w:val="22"/>
        </w:rPr>
      </w:pPr>
    </w:p>
    <w:p w14:paraId="01768707" w14:textId="0174BEB2" w:rsidR="00C34D62" w:rsidRPr="00275F6F" w:rsidRDefault="00C34D62" w:rsidP="009E57F0">
      <w:pPr>
        <w:pStyle w:val="paragraph"/>
        <w:spacing w:before="0" w:beforeAutospacing="0" w:after="0" w:afterAutospacing="0"/>
        <w:ind w:left="540" w:hanging="540"/>
        <w:textAlignment w:val="baseline"/>
        <w:rPr>
          <w:sz w:val="22"/>
          <w:szCs w:val="22"/>
        </w:rPr>
      </w:pPr>
      <w:r w:rsidRPr="00275F6F">
        <w:rPr>
          <w:rStyle w:val="normaltextrun"/>
          <w:b/>
          <w:sz w:val="22"/>
          <w:szCs w:val="22"/>
        </w:rPr>
        <w:t>Nicholas, C</w:t>
      </w:r>
      <w:r w:rsidRPr="00275F6F">
        <w:rPr>
          <w:rStyle w:val="normaltextrun"/>
          <w:sz w:val="22"/>
          <w:szCs w:val="22"/>
        </w:rPr>
        <w:t>., Keifert, D., Danish, J., &amp; Park Rogers, M. (submitted). </w:t>
      </w:r>
      <w:r w:rsidRPr="00275F6F">
        <w:rPr>
          <w:rStyle w:val="normaltextrun"/>
          <w:i/>
          <w:iCs/>
          <w:sz w:val="22"/>
          <w:szCs w:val="22"/>
        </w:rPr>
        <w:t>Using teachers’ self-selected video of representations during science lessons to inform professional learning designs</w:t>
      </w:r>
      <w:r w:rsidRPr="00275F6F">
        <w:rPr>
          <w:rStyle w:val="normaltextrun"/>
          <w:sz w:val="22"/>
          <w:szCs w:val="22"/>
        </w:rPr>
        <w:t>. Paper submitted to American Educational Research Association (AERA) Annual Meeting. San Francisco, CA.</w:t>
      </w:r>
      <w:r w:rsidRPr="00275F6F">
        <w:rPr>
          <w:rStyle w:val="eop"/>
          <w:sz w:val="22"/>
          <w:szCs w:val="22"/>
        </w:rPr>
        <w:t> </w:t>
      </w:r>
    </w:p>
    <w:p w14:paraId="3B26D2F6" w14:textId="77777777" w:rsidR="00C34D62" w:rsidRPr="00275F6F" w:rsidRDefault="00C34D62" w:rsidP="009E57F0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275F6F">
        <w:rPr>
          <w:rStyle w:val="eop"/>
          <w:sz w:val="22"/>
          <w:szCs w:val="22"/>
        </w:rPr>
        <w:t> </w:t>
      </w:r>
    </w:p>
    <w:p w14:paraId="5B7802C8" w14:textId="76C47100" w:rsidR="00C34D62" w:rsidRPr="00275F6F" w:rsidRDefault="00C34D62" w:rsidP="009E57F0">
      <w:pPr>
        <w:pStyle w:val="paragraph"/>
        <w:spacing w:before="0" w:beforeAutospacing="0" w:after="0" w:afterAutospacing="0"/>
        <w:ind w:left="540" w:hanging="540"/>
        <w:textAlignment w:val="baseline"/>
        <w:rPr>
          <w:sz w:val="22"/>
          <w:szCs w:val="22"/>
        </w:rPr>
      </w:pPr>
      <w:r w:rsidRPr="00275F6F">
        <w:rPr>
          <w:rStyle w:val="normaltextrun"/>
          <w:sz w:val="22"/>
          <w:szCs w:val="22"/>
          <w:lang w:val="en"/>
        </w:rPr>
        <w:t xml:space="preserve">Danish, J., </w:t>
      </w:r>
      <w:r w:rsidRPr="00275F6F">
        <w:rPr>
          <w:rStyle w:val="normaltextrun"/>
          <w:b/>
          <w:sz w:val="22"/>
          <w:szCs w:val="22"/>
          <w:lang w:val="en"/>
        </w:rPr>
        <w:t>Nicholas, C.,</w:t>
      </w:r>
      <w:r w:rsidRPr="00275F6F">
        <w:rPr>
          <w:rStyle w:val="normaltextrun"/>
          <w:sz w:val="22"/>
          <w:szCs w:val="22"/>
          <w:lang w:val="en"/>
        </w:rPr>
        <w:t> </w:t>
      </w:r>
      <w:r w:rsidRPr="00275F6F">
        <w:rPr>
          <w:rStyle w:val="spellingerror"/>
          <w:sz w:val="22"/>
          <w:szCs w:val="22"/>
          <w:lang w:val="en"/>
        </w:rPr>
        <w:t>Hmelo</w:t>
      </w:r>
      <w:r w:rsidRPr="00275F6F">
        <w:rPr>
          <w:rStyle w:val="normaltextrun"/>
          <w:sz w:val="22"/>
          <w:szCs w:val="22"/>
          <w:lang w:val="en"/>
        </w:rPr>
        <w:t>-Silver, C., Park Rogers, M., Cross Francis, D., </w:t>
      </w:r>
      <w:r w:rsidRPr="00275F6F">
        <w:rPr>
          <w:rStyle w:val="spellingerror"/>
          <w:sz w:val="22"/>
          <w:szCs w:val="22"/>
          <w:lang w:val="en"/>
        </w:rPr>
        <w:t>Enyedy</w:t>
      </w:r>
      <w:r w:rsidRPr="00275F6F">
        <w:rPr>
          <w:rStyle w:val="normaltextrun"/>
          <w:sz w:val="22"/>
          <w:szCs w:val="22"/>
          <w:lang w:val="en"/>
        </w:rPr>
        <w:t>, N., </w:t>
      </w:r>
      <w:r w:rsidRPr="00275F6F">
        <w:rPr>
          <w:rStyle w:val="spellingerror"/>
          <w:sz w:val="22"/>
          <w:szCs w:val="22"/>
          <w:lang w:val="en"/>
        </w:rPr>
        <w:t>Keifert</w:t>
      </w:r>
      <w:r w:rsidRPr="00275F6F">
        <w:rPr>
          <w:rStyle w:val="normaltextrun"/>
          <w:sz w:val="22"/>
          <w:szCs w:val="22"/>
          <w:lang w:val="en"/>
        </w:rPr>
        <w:t>, D., and </w:t>
      </w:r>
      <w:r w:rsidRPr="00275F6F">
        <w:rPr>
          <w:rStyle w:val="spellingerror"/>
          <w:sz w:val="22"/>
          <w:szCs w:val="22"/>
          <w:lang w:val="en"/>
        </w:rPr>
        <w:t>Stiso</w:t>
      </w:r>
      <w:r w:rsidRPr="00275F6F">
        <w:rPr>
          <w:rStyle w:val="normaltextrun"/>
          <w:sz w:val="22"/>
          <w:szCs w:val="22"/>
          <w:lang w:val="en"/>
        </w:rPr>
        <w:t>, S. (submitted). </w:t>
      </w:r>
      <w:r w:rsidRPr="00275F6F">
        <w:rPr>
          <w:rStyle w:val="normaltextrun"/>
          <w:i/>
          <w:iCs/>
          <w:sz w:val="22"/>
          <w:szCs w:val="22"/>
          <w:lang w:val="en"/>
        </w:rPr>
        <w:t>What, how, and why do elementary teachers think about using representations in their science teaching?</w:t>
      </w:r>
      <w:r w:rsidRPr="00275F6F">
        <w:rPr>
          <w:rStyle w:val="normaltextrun"/>
          <w:sz w:val="22"/>
          <w:szCs w:val="22"/>
          <w:lang w:val="en"/>
        </w:rPr>
        <w:t> Paper submitted to American Educational Research Association (AERA) Annual Meeting.</w:t>
      </w:r>
      <w:ins w:id="1" w:author="Microsoft Office User" w:date="2019-09-10T12:06:00Z">
        <w:r w:rsidR="004E60CD" w:rsidRPr="00275F6F">
          <w:rPr>
            <w:rStyle w:val="normaltextrun"/>
            <w:sz w:val="22"/>
            <w:szCs w:val="22"/>
            <w:lang w:val="en"/>
          </w:rPr>
          <w:t xml:space="preserve"> </w:t>
        </w:r>
      </w:ins>
      <w:r w:rsidRPr="00275F6F">
        <w:rPr>
          <w:rStyle w:val="normaltextrun"/>
          <w:sz w:val="22"/>
          <w:szCs w:val="22"/>
          <w:lang w:val="en"/>
        </w:rPr>
        <w:t>San Francisco, CA.</w:t>
      </w:r>
      <w:r w:rsidRPr="00275F6F">
        <w:rPr>
          <w:rStyle w:val="eop"/>
          <w:sz w:val="22"/>
          <w:szCs w:val="22"/>
        </w:rPr>
        <w:t> </w:t>
      </w:r>
    </w:p>
    <w:p w14:paraId="260F88AD" w14:textId="77777777" w:rsidR="00C34D62" w:rsidRPr="00275F6F" w:rsidRDefault="00C34D62" w:rsidP="009E57F0">
      <w:pPr>
        <w:pStyle w:val="paragraph"/>
        <w:spacing w:before="0" w:beforeAutospacing="0" w:after="0" w:afterAutospacing="0"/>
        <w:ind w:left="540" w:hanging="540"/>
        <w:textAlignment w:val="baseline"/>
        <w:rPr>
          <w:sz w:val="22"/>
          <w:szCs w:val="22"/>
        </w:rPr>
      </w:pPr>
      <w:r w:rsidRPr="00275F6F">
        <w:rPr>
          <w:rStyle w:val="eop"/>
          <w:sz w:val="22"/>
          <w:szCs w:val="22"/>
        </w:rPr>
        <w:t> </w:t>
      </w:r>
    </w:p>
    <w:p w14:paraId="3CFB1C68" w14:textId="58D4CC10" w:rsidR="00C34D62" w:rsidRPr="00275F6F" w:rsidRDefault="00C34D62" w:rsidP="009E57F0">
      <w:pPr>
        <w:pStyle w:val="paragraph"/>
        <w:spacing w:before="0" w:beforeAutospacing="0" w:after="0" w:afterAutospacing="0"/>
        <w:ind w:left="540" w:hanging="540"/>
        <w:textAlignment w:val="baseline"/>
        <w:rPr>
          <w:sz w:val="22"/>
          <w:szCs w:val="22"/>
        </w:rPr>
      </w:pPr>
      <w:r w:rsidRPr="00275F6F">
        <w:rPr>
          <w:rStyle w:val="normaltextrun"/>
          <w:sz w:val="22"/>
          <w:szCs w:val="22"/>
          <w:lang w:val="en"/>
        </w:rPr>
        <w:t xml:space="preserve">Park Rogers, M., </w:t>
      </w:r>
      <w:r w:rsidRPr="00275F6F">
        <w:rPr>
          <w:rStyle w:val="normaltextrun"/>
          <w:b/>
          <w:sz w:val="22"/>
          <w:szCs w:val="22"/>
          <w:lang w:val="en"/>
        </w:rPr>
        <w:t>Nicholas., C,</w:t>
      </w:r>
      <w:r w:rsidRPr="00275F6F">
        <w:rPr>
          <w:rStyle w:val="normaltextrun"/>
          <w:sz w:val="22"/>
          <w:szCs w:val="22"/>
          <w:lang w:val="en"/>
        </w:rPr>
        <w:t xml:space="preserve"> Danish, J., Gerber, A., McClain, J., Phillips, A., </w:t>
      </w:r>
      <w:r w:rsidRPr="00275F6F">
        <w:rPr>
          <w:rStyle w:val="spellingerror"/>
          <w:sz w:val="22"/>
          <w:szCs w:val="22"/>
          <w:lang w:val="en"/>
        </w:rPr>
        <w:t>Stiso</w:t>
      </w:r>
      <w:r w:rsidRPr="00275F6F">
        <w:rPr>
          <w:rStyle w:val="normaltextrun"/>
          <w:sz w:val="22"/>
          <w:szCs w:val="22"/>
          <w:lang w:val="en"/>
        </w:rPr>
        <w:t xml:space="preserve">, C., and Zhong, Q. (submitted). </w:t>
      </w:r>
      <w:r w:rsidRPr="00275F6F">
        <w:rPr>
          <w:rStyle w:val="normaltextrun"/>
          <w:i/>
          <w:iCs/>
          <w:sz w:val="22"/>
          <w:szCs w:val="22"/>
        </w:rPr>
        <w:t>Elementary teachers’ developing perceptions of the role of representations in teaching science.</w:t>
      </w:r>
      <w:r w:rsidRPr="00275F6F">
        <w:rPr>
          <w:rStyle w:val="normaltextrun"/>
          <w:sz w:val="22"/>
          <w:szCs w:val="22"/>
        </w:rPr>
        <w:t> Paper submitted to the Association for Science Teacher Education International Conference. San Antonio, TX. </w:t>
      </w:r>
      <w:r w:rsidRPr="00275F6F">
        <w:rPr>
          <w:rStyle w:val="eop"/>
          <w:sz w:val="22"/>
          <w:szCs w:val="22"/>
        </w:rPr>
        <w:t> </w:t>
      </w:r>
    </w:p>
    <w:p w14:paraId="493D0FC2" w14:textId="77777777" w:rsidR="00C34D62" w:rsidRPr="00275F6F" w:rsidRDefault="00C34D62" w:rsidP="009E57F0">
      <w:pPr>
        <w:ind w:left="450" w:hanging="450"/>
        <w:rPr>
          <w:sz w:val="22"/>
          <w:szCs w:val="22"/>
        </w:rPr>
      </w:pPr>
    </w:p>
    <w:p w14:paraId="5923009A" w14:textId="3B2B5C9D" w:rsidR="00161044" w:rsidRPr="00275F6F" w:rsidRDefault="00161044" w:rsidP="009E57F0">
      <w:pPr>
        <w:ind w:left="450" w:hanging="450"/>
        <w:rPr>
          <w:sz w:val="22"/>
          <w:szCs w:val="22"/>
        </w:rPr>
      </w:pPr>
      <w:r w:rsidRPr="00275F6F">
        <w:rPr>
          <w:sz w:val="22"/>
          <w:szCs w:val="22"/>
        </w:rPr>
        <w:t xml:space="preserve">Park Rogers, M., Danish, J., </w:t>
      </w:r>
      <w:r w:rsidRPr="00275F6F">
        <w:rPr>
          <w:b/>
          <w:sz w:val="22"/>
          <w:szCs w:val="22"/>
        </w:rPr>
        <w:t>Nicholas, C.,</w:t>
      </w:r>
      <w:r w:rsidRPr="00275F6F">
        <w:rPr>
          <w:sz w:val="22"/>
          <w:szCs w:val="22"/>
        </w:rPr>
        <w:t xml:space="preserve"> Cross Francis, D. Hmelo-Silver, C. (2019). </w:t>
      </w:r>
      <w:r w:rsidRPr="00275F6F">
        <w:rPr>
          <w:i/>
          <w:sz w:val="22"/>
          <w:szCs w:val="22"/>
        </w:rPr>
        <w:t>Supporting teacher cognition and instruction of science representations in elementary classrooms: A peek into the first year of a multi-year program.</w:t>
      </w:r>
      <w:r w:rsidRPr="00275F6F">
        <w:rPr>
          <w:sz w:val="22"/>
          <w:szCs w:val="22"/>
        </w:rPr>
        <w:t xml:space="preserve"> Poster presented at the Association for Science Teacher Education International Conference. Savannah, GA.</w:t>
      </w:r>
    </w:p>
    <w:p w14:paraId="1FF248EB" w14:textId="2D0D0816" w:rsidR="00161044" w:rsidRPr="00275F6F" w:rsidRDefault="00161044" w:rsidP="009E57F0">
      <w:pPr>
        <w:ind w:left="360" w:hanging="360"/>
        <w:rPr>
          <w:sz w:val="22"/>
          <w:szCs w:val="22"/>
        </w:rPr>
      </w:pPr>
      <w:r w:rsidRPr="00275F6F">
        <w:rPr>
          <w:sz w:val="22"/>
          <w:szCs w:val="22"/>
        </w:rPr>
        <w:t xml:space="preserve"> </w:t>
      </w:r>
    </w:p>
    <w:p w14:paraId="645DF973" w14:textId="2EDAEE3C" w:rsidR="00AE4879" w:rsidRPr="00275F6F" w:rsidRDefault="00AE4879" w:rsidP="009E57F0">
      <w:pPr>
        <w:ind w:left="360" w:hanging="360"/>
        <w:rPr>
          <w:sz w:val="22"/>
          <w:szCs w:val="22"/>
        </w:rPr>
      </w:pPr>
      <w:r w:rsidRPr="00275F6F">
        <w:rPr>
          <w:sz w:val="22"/>
          <w:szCs w:val="22"/>
        </w:rPr>
        <w:t xml:space="preserve">Cross Francis, D. Tan, V. &amp; </w:t>
      </w:r>
      <w:r w:rsidRPr="00275F6F">
        <w:rPr>
          <w:b/>
          <w:sz w:val="22"/>
          <w:szCs w:val="22"/>
        </w:rPr>
        <w:t xml:space="preserve">Nicholas, </w:t>
      </w:r>
      <w:r w:rsidRPr="00275F6F">
        <w:rPr>
          <w:sz w:val="22"/>
          <w:szCs w:val="22"/>
        </w:rPr>
        <w:t xml:space="preserve">C. (2018). </w:t>
      </w:r>
      <w:r w:rsidRPr="00275F6F">
        <w:rPr>
          <w:i/>
          <w:iCs/>
          <w:sz w:val="22"/>
          <w:szCs w:val="22"/>
        </w:rPr>
        <w:t xml:space="preserve">Integrated STEM learning in a workplace simulation. </w:t>
      </w:r>
    </w:p>
    <w:p w14:paraId="2C28D1D8" w14:textId="24D63CF5" w:rsidR="00AE4879" w:rsidRPr="00275F6F" w:rsidRDefault="00AE4879" w:rsidP="009E57F0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275F6F">
        <w:rPr>
          <w:rFonts w:ascii="Times New Roman" w:hAnsi="Times New Roman" w:cs="Times New Roman"/>
          <w:sz w:val="22"/>
          <w:szCs w:val="22"/>
        </w:rPr>
        <w:t>Paper presented at Joint Seminar of Educational Research. University of Warsaw. Warsaw, Poland</w:t>
      </w:r>
      <w:r w:rsidR="00250FCE" w:rsidRPr="00275F6F">
        <w:rPr>
          <w:rFonts w:ascii="Times New Roman" w:hAnsi="Times New Roman" w:cs="Times New Roman"/>
          <w:sz w:val="22"/>
          <w:szCs w:val="22"/>
        </w:rPr>
        <w:t>.</w:t>
      </w:r>
    </w:p>
    <w:p w14:paraId="6CF2E798" w14:textId="77777777" w:rsidR="00AE4879" w:rsidRPr="00275F6F" w:rsidRDefault="00AE4879" w:rsidP="009E57F0">
      <w:pPr>
        <w:ind w:left="360" w:hanging="360"/>
        <w:rPr>
          <w:sz w:val="22"/>
          <w:szCs w:val="22"/>
        </w:rPr>
      </w:pPr>
    </w:p>
    <w:p w14:paraId="091A7B4F" w14:textId="49ED59FF" w:rsidR="00886DF1" w:rsidRPr="00275F6F" w:rsidRDefault="0079304D" w:rsidP="009E57F0">
      <w:pPr>
        <w:ind w:left="360" w:hanging="360"/>
        <w:rPr>
          <w:sz w:val="22"/>
          <w:szCs w:val="22"/>
        </w:rPr>
      </w:pPr>
      <w:r w:rsidRPr="00275F6F">
        <w:rPr>
          <w:b/>
          <w:sz w:val="22"/>
          <w:szCs w:val="22"/>
        </w:rPr>
        <w:t>Nicholas, C.</w:t>
      </w:r>
      <w:r w:rsidRPr="00275F6F">
        <w:rPr>
          <w:sz w:val="22"/>
          <w:szCs w:val="22"/>
        </w:rPr>
        <w:t xml:space="preserve"> (2018</w:t>
      </w:r>
      <w:r w:rsidR="00886DF1" w:rsidRPr="00275F6F">
        <w:rPr>
          <w:sz w:val="22"/>
          <w:szCs w:val="22"/>
        </w:rPr>
        <w:t>).</w:t>
      </w:r>
      <w:r w:rsidR="008212D1" w:rsidRPr="00275F6F">
        <w:rPr>
          <w:sz w:val="22"/>
          <w:szCs w:val="22"/>
        </w:rPr>
        <w:t xml:space="preserve"> </w:t>
      </w:r>
      <w:r w:rsidR="008212D1" w:rsidRPr="00275F6F">
        <w:rPr>
          <w:i/>
          <w:sz w:val="22"/>
          <w:szCs w:val="22"/>
        </w:rPr>
        <w:t>Empowerment within and beyond a youth organizing group</w:t>
      </w:r>
      <w:r w:rsidR="008212D1" w:rsidRPr="00275F6F">
        <w:rPr>
          <w:sz w:val="22"/>
          <w:szCs w:val="22"/>
        </w:rPr>
        <w:t xml:space="preserve">. Paper presented at the American Educational Research Association (AERA) Annual Meeting. New York, NY.  </w:t>
      </w:r>
    </w:p>
    <w:p w14:paraId="50A11EA4" w14:textId="77777777" w:rsidR="00886DF1" w:rsidRPr="00275F6F" w:rsidRDefault="00886DF1" w:rsidP="009E57F0">
      <w:pPr>
        <w:rPr>
          <w:sz w:val="22"/>
          <w:szCs w:val="22"/>
        </w:rPr>
      </w:pPr>
    </w:p>
    <w:p w14:paraId="16DCAB7B" w14:textId="31A2610E" w:rsidR="00886DF1" w:rsidRPr="00275F6F" w:rsidRDefault="0079304D" w:rsidP="009E57F0">
      <w:pPr>
        <w:ind w:left="360" w:hanging="360"/>
        <w:rPr>
          <w:rFonts w:eastAsia="Times New Roman"/>
          <w:sz w:val="22"/>
          <w:szCs w:val="22"/>
        </w:rPr>
      </w:pPr>
      <w:r w:rsidRPr="00275F6F">
        <w:rPr>
          <w:b/>
          <w:sz w:val="22"/>
          <w:szCs w:val="22"/>
        </w:rPr>
        <w:t>Nicholas, C.</w:t>
      </w:r>
      <w:r w:rsidRPr="00275F6F">
        <w:rPr>
          <w:sz w:val="22"/>
          <w:szCs w:val="22"/>
        </w:rPr>
        <w:t xml:space="preserve"> (2018</w:t>
      </w:r>
      <w:r w:rsidR="00886DF1" w:rsidRPr="00275F6F">
        <w:rPr>
          <w:sz w:val="22"/>
          <w:szCs w:val="22"/>
        </w:rPr>
        <w:t>).</w:t>
      </w:r>
      <w:r w:rsidR="008212D1" w:rsidRPr="00275F6F">
        <w:rPr>
          <w:sz w:val="22"/>
          <w:szCs w:val="22"/>
        </w:rPr>
        <w:t xml:space="preserve">  </w:t>
      </w:r>
      <w:r w:rsidR="008212D1" w:rsidRPr="00275F6F">
        <w:rPr>
          <w:rStyle w:val="Emphasis"/>
          <w:sz w:val="22"/>
          <w:szCs w:val="22"/>
        </w:rPr>
        <w:t>Stepping out of the comfort zone: Reflections on social justice education experiences.</w:t>
      </w:r>
      <w:r w:rsidR="008212D1" w:rsidRPr="00275F6F">
        <w:rPr>
          <w:rStyle w:val="Emphasis"/>
          <w:i w:val="0"/>
          <w:sz w:val="22"/>
          <w:szCs w:val="22"/>
        </w:rPr>
        <w:t xml:space="preserve"> </w:t>
      </w:r>
      <w:r w:rsidR="008212D1" w:rsidRPr="00275F6F">
        <w:rPr>
          <w:sz w:val="22"/>
          <w:szCs w:val="22"/>
        </w:rPr>
        <w:t xml:space="preserve">Paper presented at the American Educational Research Association (AERA) </w:t>
      </w:r>
      <w:r w:rsidR="008212D1" w:rsidRPr="00275F6F">
        <w:rPr>
          <w:rStyle w:val="Emphasis"/>
          <w:i w:val="0"/>
          <w:sz w:val="22"/>
          <w:szCs w:val="22"/>
        </w:rPr>
        <w:t xml:space="preserve">Annual Meeting. New York, NY. </w:t>
      </w:r>
    </w:p>
    <w:p w14:paraId="7C0A9734" w14:textId="77777777" w:rsidR="00886DF1" w:rsidRPr="00275F6F" w:rsidRDefault="00886DF1" w:rsidP="009E57F0">
      <w:pPr>
        <w:rPr>
          <w:sz w:val="22"/>
          <w:szCs w:val="22"/>
        </w:rPr>
      </w:pPr>
    </w:p>
    <w:p w14:paraId="2A89B2BC" w14:textId="4C41B426" w:rsidR="00592FE6" w:rsidRPr="00275F6F" w:rsidRDefault="0079304D" w:rsidP="009E57F0">
      <w:pPr>
        <w:rPr>
          <w:rFonts w:eastAsia="Times New Roman"/>
          <w:bCs/>
          <w:i/>
          <w:color w:val="000000"/>
          <w:sz w:val="22"/>
          <w:szCs w:val="22"/>
          <w:shd w:val="clear" w:color="auto" w:fill="FFFFFF"/>
        </w:rPr>
      </w:pPr>
      <w:r w:rsidRPr="00275F6F">
        <w:rPr>
          <w:b/>
          <w:sz w:val="22"/>
          <w:szCs w:val="22"/>
        </w:rPr>
        <w:t>Nicholas, C.</w:t>
      </w:r>
      <w:r w:rsidRPr="00275F6F">
        <w:rPr>
          <w:sz w:val="22"/>
          <w:szCs w:val="22"/>
        </w:rPr>
        <w:t xml:space="preserve"> (2018</w:t>
      </w:r>
      <w:r w:rsidR="00886DF1" w:rsidRPr="00275F6F">
        <w:rPr>
          <w:sz w:val="22"/>
          <w:szCs w:val="22"/>
        </w:rPr>
        <w:t xml:space="preserve">). </w:t>
      </w:r>
      <w:r w:rsidR="00592FE6" w:rsidRPr="00275F6F">
        <w:rPr>
          <w:rFonts w:eastAsia="Times New Roman"/>
          <w:bCs/>
          <w:i/>
          <w:color w:val="000000"/>
          <w:sz w:val="22"/>
          <w:szCs w:val="22"/>
          <w:shd w:val="clear" w:color="auto" w:fill="FFFFFF"/>
        </w:rPr>
        <w:t xml:space="preserve">“You get treated like young adults:” The meaning of participation in a </w:t>
      </w:r>
    </w:p>
    <w:p w14:paraId="1F4FDECB" w14:textId="3D72329F" w:rsidR="00886DF1" w:rsidRPr="00275F6F" w:rsidRDefault="00592FE6" w:rsidP="009E57F0">
      <w:pPr>
        <w:ind w:left="360"/>
        <w:rPr>
          <w:rFonts w:eastAsia="Times New Roman"/>
          <w:bCs/>
          <w:color w:val="000000"/>
          <w:sz w:val="22"/>
          <w:szCs w:val="22"/>
          <w:shd w:val="clear" w:color="auto" w:fill="FFFFFF"/>
        </w:rPr>
      </w:pPr>
      <w:r w:rsidRPr="00275F6F">
        <w:rPr>
          <w:rFonts w:eastAsia="Times New Roman"/>
          <w:bCs/>
          <w:i/>
          <w:color w:val="000000"/>
          <w:sz w:val="22"/>
          <w:szCs w:val="22"/>
          <w:shd w:val="clear" w:color="auto" w:fill="FFFFFF"/>
        </w:rPr>
        <w:t>STEM camp involving industry professionals</w:t>
      </w:r>
      <w:r w:rsidRPr="00275F6F">
        <w:rPr>
          <w:rFonts w:eastAsia="Times New Roman"/>
          <w:bCs/>
          <w:color w:val="000000"/>
          <w:sz w:val="22"/>
          <w:szCs w:val="22"/>
          <w:shd w:val="clear" w:color="auto" w:fill="FFFFFF"/>
        </w:rPr>
        <w:t xml:space="preserve">. </w:t>
      </w:r>
      <w:r w:rsidR="00886DF1" w:rsidRPr="00275F6F">
        <w:rPr>
          <w:sz w:val="22"/>
          <w:szCs w:val="22"/>
        </w:rPr>
        <w:t xml:space="preserve">Poster presented at the </w:t>
      </w:r>
      <w:r w:rsidR="008212D1" w:rsidRPr="00275F6F">
        <w:rPr>
          <w:sz w:val="22"/>
          <w:szCs w:val="22"/>
        </w:rPr>
        <w:t xml:space="preserve">American Association for the Advancement of Science (AAAS) Annual Meeting. Austin, TX. </w:t>
      </w:r>
    </w:p>
    <w:p w14:paraId="322A6420" w14:textId="77777777" w:rsidR="00886DF1" w:rsidRPr="00275F6F" w:rsidRDefault="00886DF1" w:rsidP="009E57F0">
      <w:pPr>
        <w:rPr>
          <w:sz w:val="22"/>
          <w:szCs w:val="22"/>
        </w:rPr>
      </w:pPr>
    </w:p>
    <w:p w14:paraId="5C072A2D" w14:textId="77777777" w:rsidR="000A3436" w:rsidRPr="00275F6F" w:rsidRDefault="000A3436" w:rsidP="009E57F0">
      <w:pPr>
        <w:rPr>
          <w:sz w:val="22"/>
          <w:szCs w:val="22"/>
        </w:rPr>
      </w:pPr>
      <w:r w:rsidRPr="00275F6F">
        <w:rPr>
          <w:b/>
          <w:sz w:val="22"/>
          <w:szCs w:val="22"/>
        </w:rPr>
        <w:t>Nicholas, C</w:t>
      </w:r>
      <w:r w:rsidRPr="00275F6F">
        <w:rPr>
          <w:sz w:val="22"/>
          <w:szCs w:val="22"/>
        </w:rPr>
        <w:t xml:space="preserve">. (2017). </w:t>
      </w:r>
      <w:r w:rsidRPr="00275F6F">
        <w:rPr>
          <w:i/>
          <w:sz w:val="22"/>
          <w:szCs w:val="22"/>
        </w:rPr>
        <w:t>Teen science journalists: Multiple modes of writer identity</w:t>
      </w:r>
      <w:r w:rsidRPr="00275F6F">
        <w:rPr>
          <w:sz w:val="22"/>
          <w:szCs w:val="22"/>
        </w:rPr>
        <w:t xml:space="preserve">. Paper presented at </w:t>
      </w:r>
    </w:p>
    <w:p w14:paraId="344C936C" w14:textId="610CE41D" w:rsidR="001C7F0B" w:rsidRPr="00275F6F" w:rsidRDefault="000A3436" w:rsidP="009E57F0">
      <w:pPr>
        <w:ind w:firstLine="270"/>
        <w:rPr>
          <w:sz w:val="22"/>
          <w:szCs w:val="22"/>
        </w:rPr>
      </w:pPr>
      <w:r w:rsidRPr="00275F6F">
        <w:rPr>
          <w:sz w:val="22"/>
          <w:szCs w:val="22"/>
        </w:rPr>
        <w:t xml:space="preserve">the Literacy Research Association Annual Conference. Tampa, FL. </w:t>
      </w:r>
    </w:p>
    <w:p w14:paraId="4CDE9C8D" w14:textId="77777777" w:rsidR="000A3436" w:rsidRPr="00275F6F" w:rsidRDefault="000A3436" w:rsidP="009E57F0">
      <w:pPr>
        <w:rPr>
          <w:sz w:val="22"/>
          <w:szCs w:val="22"/>
        </w:rPr>
      </w:pPr>
    </w:p>
    <w:p w14:paraId="2EA173D5" w14:textId="77777777" w:rsidR="001C7F0B" w:rsidRPr="00275F6F" w:rsidRDefault="001C7F0B" w:rsidP="009E57F0">
      <w:pPr>
        <w:rPr>
          <w:i/>
          <w:sz w:val="22"/>
          <w:szCs w:val="22"/>
        </w:rPr>
      </w:pPr>
      <w:r w:rsidRPr="00275F6F">
        <w:rPr>
          <w:b/>
          <w:sz w:val="22"/>
          <w:szCs w:val="22"/>
        </w:rPr>
        <w:t>Nicholas, C.</w:t>
      </w:r>
      <w:r w:rsidRPr="00275F6F">
        <w:rPr>
          <w:sz w:val="22"/>
          <w:szCs w:val="22"/>
        </w:rPr>
        <w:t xml:space="preserve"> (2017). </w:t>
      </w:r>
      <w:r w:rsidR="001522C8" w:rsidRPr="00275F6F">
        <w:rPr>
          <w:i/>
          <w:sz w:val="22"/>
          <w:szCs w:val="22"/>
        </w:rPr>
        <w:t xml:space="preserve">Becoming change agents: Pathways from youth organizing groups to </w:t>
      </w:r>
    </w:p>
    <w:p w14:paraId="3BFEC97B" w14:textId="77777777" w:rsidR="001C7F0B" w:rsidRPr="00275F6F" w:rsidRDefault="001522C8" w:rsidP="009E57F0">
      <w:pPr>
        <w:ind w:firstLine="270"/>
        <w:rPr>
          <w:sz w:val="22"/>
          <w:szCs w:val="22"/>
        </w:rPr>
      </w:pPr>
      <w:r w:rsidRPr="00275F6F">
        <w:rPr>
          <w:i/>
          <w:sz w:val="22"/>
          <w:szCs w:val="22"/>
        </w:rPr>
        <w:t>adult civic engagement</w:t>
      </w:r>
      <w:r w:rsidR="001C7F0B" w:rsidRPr="00275F6F">
        <w:rPr>
          <w:i/>
          <w:sz w:val="22"/>
          <w:szCs w:val="22"/>
        </w:rPr>
        <w:t>.</w:t>
      </w:r>
      <w:r w:rsidR="001C7F0B" w:rsidRPr="00275F6F">
        <w:rPr>
          <w:sz w:val="22"/>
          <w:szCs w:val="22"/>
        </w:rPr>
        <w:t xml:space="preserve"> Paper presented at the </w:t>
      </w:r>
      <w:r w:rsidR="00E07F86" w:rsidRPr="00275F6F">
        <w:rPr>
          <w:sz w:val="22"/>
          <w:szCs w:val="22"/>
        </w:rPr>
        <w:t xml:space="preserve">Annual International Postgraduate </w:t>
      </w:r>
    </w:p>
    <w:p w14:paraId="2534C992" w14:textId="46980B05" w:rsidR="00752280" w:rsidRPr="00275F6F" w:rsidRDefault="00E07F86" w:rsidP="009E57F0">
      <w:pPr>
        <w:ind w:left="360" w:hanging="90"/>
        <w:rPr>
          <w:sz w:val="22"/>
          <w:szCs w:val="22"/>
        </w:rPr>
      </w:pPr>
      <w:r w:rsidRPr="00275F6F">
        <w:rPr>
          <w:sz w:val="22"/>
          <w:szCs w:val="22"/>
        </w:rPr>
        <w:t>Research Conference</w:t>
      </w:r>
      <w:r w:rsidR="001C7F0B" w:rsidRPr="00275F6F">
        <w:rPr>
          <w:sz w:val="22"/>
          <w:szCs w:val="22"/>
        </w:rPr>
        <w:t xml:space="preserve">. </w:t>
      </w:r>
      <w:r w:rsidRPr="00275F6F">
        <w:rPr>
          <w:sz w:val="22"/>
          <w:szCs w:val="22"/>
        </w:rPr>
        <w:t>Phranakhon Rajabhat University, Bangkok, Thailand</w:t>
      </w:r>
      <w:r w:rsidR="001C7F0B" w:rsidRPr="00275F6F">
        <w:rPr>
          <w:sz w:val="22"/>
          <w:szCs w:val="22"/>
        </w:rPr>
        <w:t xml:space="preserve">. </w:t>
      </w:r>
    </w:p>
    <w:p w14:paraId="75104F10" w14:textId="77777777" w:rsidR="001C7F0B" w:rsidRPr="00275F6F" w:rsidRDefault="001C7F0B" w:rsidP="009E57F0">
      <w:pPr>
        <w:tabs>
          <w:tab w:val="left" w:pos="270"/>
          <w:tab w:val="right" w:pos="10620"/>
        </w:tabs>
        <w:rPr>
          <w:sz w:val="22"/>
          <w:szCs w:val="22"/>
        </w:rPr>
      </w:pPr>
    </w:p>
    <w:p w14:paraId="6043950F" w14:textId="51EB9A87" w:rsidR="00EB45D7" w:rsidRPr="00275F6F" w:rsidRDefault="00EB45D7" w:rsidP="009E57F0">
      <w:pPr>
        <w:tabs>
          <w:tab w:val="left" w:pos="270"/>
          <w:tab w:val="right" w:pos="10620"/>
        </w:tabs>
        <w:ind w:left="270" w:hanging="270"/>
        <w:rPr>
          <w:sz w:val="22"/>
          <w:szCs w:val="22"/>
        </w:rPr>
      </w:pPr>
      <w:r w:rsidRPr="00275F6F">
        <w:rPr>
          <w:b/>
          <w:sz w:val="22"/>
          <w:szCs w:val="22"/>
        </w:rPr>
        <w:t>Nicholas, C.</w:t>
      </w:r>
      <w:r w:rsidRPr="00275F6F">
        <w:rPr>
          <w:sz w:val="22"/>
          <w:szCs w:val="22"/>
        </w:rPr>
        <w:t xml:space="preserve"> (2016). </w:t>
      </w:r>
      <w:r w:rsidRPr="00275F6F">
        <w:rPr>
          <w:i/>
          <w:sz w:val="22"/>
          <w:szCs w:val="22"/>
        </w:rPr>
        <w:t>What does it mean to be a sexual health youth organizer?</w:t>
      </w:r>
      <w:r w:rsidRPr="00275F6F">
        <w:rPr>
          <w:sz w:val="22"/>
          <w:szCs w:val="22"/>
        </w:rPr>
        <w:t xml:space="preserve"> Poster presented at The Center for Sex Education National Sex Ed Conference. Atlantic City, NJ. </w:t>
      </w:r>
    </w:p>
    <w:p w14:paraId="5526BA5A" w14:textId="77777777" w:rsidR="00EB45D7" w:rsidRPr="00275F6F" w:rsidRDefault="00EB45D7" w:rsidP="009E57F0">
      <w:pPr>
        <w:tabs>
          <w:tab w:val="left" w:pos="270"/>
          <w:tab w:val="right" w:pos="10620"/>
        </w:tabs>
        <w:rPr>
          <w:sz w:val="22"/>
          <w:szCs w:val="22"/>
        </w:rPr>
      </w:pPr>
    </w:p>
    <w:p w14:paraId="3ECE386C" w14:textId="1BBA4CF3" w:rsidR="001C7F0B" w:rsidRPr="00275F6F" w:rsidRDefault="001C7F0B" w:rsidP="009E57F0">
      <w:pPr>
        <w:tabs>
          <w:tab w:val="left" w:pos="270"/>
          <w:tab w:val="right" w:pos="10620"/>
        </w:tabs>
        <w:rPr>
          <w:bCs/>
          <w:i/>
          <w:sz w:val="22"/>
          <w:szCs w:val="22"/>
        </w:rPr>
      </w:pPr>
      <w:r w:rsidRPr="00275F6F">
        <w:rPr>
          <w:b/>
          <w:sz w:val="22"/>
          <w:szCs w:val="22"/>
        </w:rPr>
        <w:t>Nicholas, C.</w:t>
      </w:r>
      <w:r w:rsidRPr="00275F6F">
        <w:rPr>
          <w:sz w:val="22"/>
          <w:szCs w:val="22"/>
        </w:rPr>
        <w:t xml:space="preserve"> &amp; Peterson, J. (2016). </w:t>
      </w:r>
      <w:r w:rsidRPr="00275F6F">
        <w:rPr>
          <w:i/>
          <w:sz w:val="22"/>
          <w:szCs w:val="22"/>
        </w:rPr>
        <w:t xml:space="preserve">Biomimicry: </w:t>
      </w:r>
      <w:r w:rsidRPr="00275F6F">
        <w:rPr>
          <w:bCs/>
          <w:i/>
          <w:sz w:val="22"/>
          <w:szCs w:val="22"/>
        </w:rPr>
        <w:t xml:space="preserve">The "natural" intersection of biology and </w:t>
      </w:r>
    </w:p>
    <w:p w14:paraId="0D7B000A" w14:textId="56941378" w:rsidR="001C7F0B" w:rsidRPr="00275F6F" w:rsidRDefault="001C7F0B" w:rsidP="009E57F0">
      <w:pPr>
        <w:tabs>
          <w:tab w:val="left" w:pos="270"/>
          <w:tab w:val="right" w:pos="10620"/>
        </w:tabs>
        <w:ind w:left="270"/>
        <w:rPr>
          <w:sz w:val="22"/>
          <w:szCs w:val="22"/>
        </w:rPr>
      </w:pPr>
      <w:r w:rsidRPr="00275F6F">
        <w:rPr>
          <w:bCs/>
          <w:i/>
          <w:sz w:val="22"/>
          <w:szCs w:val="22"/>
        </w:rPr>
        <w:t>engineering.</w:t>
      </w:r>
      <w:r w:rsidRPr="00275F6F">
        <w:rPr>
          <w:bCs/>
          <w:sz w:val="22"/>
          <w:szCs w:val="22"/>
        </w:rPr>
        <w:t xml:space="preserve"> </w:t>
      </w:r>
      <w:r w:rsidR="002A053E" w:rsidRPr="00275F6F">
        <w:rPr>
          <w:bCs/>
          <w:sz w:val="22"/>
          <w:szCs w:val="22"/>
        </w:rPr>
        <w:t xml:space="preserve">Presentation at the </w:t>
      </w:r>
      <w:r w:rsidRPr="00275F6F">
        <w:rPr>
          <w:sz w:val="22"/>
          <w:szCs w:val="22"/>
        </w:rPr>
        <w:t xml:space="preserve">National Science Teachers Association (NSTA) National Conference on Science Education. Nashville, TN. </w:t>
      </w:r>
    </w:p>
    <w:p w14:paraId="04C4ADF7" w14:textId="77777777" w:rsidR="001C7F0B" w:rsidRPr="00275F6F" w:rsidRDefault="001C7F0B" w:rsidP="009E57F0">
      <w:pPr>
        <w:tabs>
          <w:tab w:val="left" w:pos="270"/>
          <w:tab w:val="right" w:pos="10620"/>
        </w:tabs>
        <w:rPr>
          <w:sz w:val="22"/>
          <w:szCs w:val="22"/>
        </w:rPr>
      </w:pPr>
    </w:p>
    <w:p w14:paraId="43BDA8F6" w14:textId="77777777" w:rsidR="001C7F0B" w:rsidRPr="00275F6F" w:rsidRDefault="001C7F0B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 xml:space="preserve">Launius, J.C. &amp; </w:t>
      </w:r>
      <w:r w:rsidRPr="00275F6F">
        <w:rPr>
          <w:b/>
          <w:sz w:val="22"/>
          <w:szCs w:val="22"/>
        </w:rPr>
        <w:t>Nicholas, C.</w:t>
      </w:r>
      <w:r w:rsidRPr="00275F6F">
        <w:rPr>
          <w:sz w:val="22"/>
          <w:szCs w:val="22"/>
        </w:rPr>
        <w:t xml:space="preserve"> (2016). </w:t>
      </w:r>
      <w:r w:rsidR="00692A31" w:rsidRPr="00275F6F">
        <w:rPr>
          <w:i/>
          <w:sz w:val="22"/>
          <w:szCs w:val="22"/>
        </w:rPr>
        <w:t>IdeaBuilders: Infusing e</w:t>
      </w:r>
      <w:r w:rsidR="001463C6" w:rsidRPr="00275F6F">
        <w:rPr>
          <w:i/>
          <w:sz w:val="22"/>
          <w:szCs w:val="22"/>
        </w:rPr>
        <w:t>ngine</w:t>
      </w:r>
      <w:r w:rsidR="00692A31" w:rsidRPr="00275F6F">
        <w:rPr>
          <w:i/>
          <w:sz w:val="22"/>
          <w:szCs w:val="22"/>
        </w:rPr>
        <w:t>ering practices and l</w:t>
      </w:r>
      <w:r w:rsidR="001463C6" w:rsidRPr="00275F6F">
        <w:rPr>
          <w:i/>
          <w:sz w:val="22"/>
          <w:szCs w:val="22"/>
        </w:rPr>
        <w:t>iterature</w:t>
      </w:r>
      <w:r w:rsidRPr="00275F6F">
        <w:rPr>
          <w:i/>
          <w:sz w:val="22"/>
          <w:szCs w:val="22"/>
        </w:rPr>
        <w:t>.</w:t>
      </w:r>
      <w:r w:rsidRPr="00275F6F">
        <w:rPr>
          <w:sz w:val="22"/>
          <w:szCs w:val="22"/>
        </w:rPr>
        <w:t xml:space="preserve"> </w:t>
      </w:r>
    </w:p>
    <w:p w14:paraId="2AA0DE09" w14:textId="09BBC80D" w:rsidR="00851DCD" w:rsidRPr="00275F6F" w:rsidRDefault="002A053E" w:rsidP="009E57F0">
      <w:pPr>
        <w:tabs>
          <w:tab w:val="left" w:pos="270"/>
          <w:tab w:val="right" w:pos="10620"/>
        </w:tabs>
        <w:ind w:left="270"/>
        <w:rPr>
          <w:sz w:val="22"/>
          <w:szCs w:val="22"/>
        </w:rPr>
      </w:pPr>
      <w:r w:rsidRPr="00275F6F">
        <w:rPr>
          <w:sz w:val="22"/>
          <w:szCs w:val="22"/>
        </w:rPr>
        <w:t xml:space="preserve">Presentation at the </w:t>
      </w:r>
      <w:r w:rsidR="00851DCD" w:rsidRPr="00275F6F">
        <w:rPr>
          <w:sz w:val="22"/>
          <w:szCs w:val="22"/>
        </w:rPr>
        <w:t>National Science Teachers Association (NSTA)</w:t>
      </w:r>
      <w:r w:rsidR="001C7F0B" w:rsidRPr="00275F6F">
        <w:rPr>
          <w:sz w:val="22"/>
          <w:szCs w:val="22"/>
        </w:rPr>
        <w:t xml:space="preserve"> </w:t>
      </w:r>
      <w:r w:rsidR="003E7430" w:rsidRPr="00275F6F">
        <w:rPr>
          <w:sz w:val="22"/>
          <w:szCs w:val="22"/>
        </w:rPr>
        <w:t>National</w:t>
      </w:r>
      <w:r w:rsidR="00851DCD" w:rsidRPr="00275F6F">
        <w:rPr>
          <w:sz w:val="22"/>
          <w:szCs w:val="22"/>
        </w:rPr>
        <w:t xml:space="preserve"> Conference on Science Education, </w:t>
      </w:r>
      <w:r w:rsidR="003E7430" w:rsidRPr="00275F6F">
        <w:rPr>
          <w:sz w:val="22"/>
          <w:szCs w:val="22"/>
        </w:rPr>
        <w:t>Nashville</w:t>
      </w:r>
      <w:r w:rsidR="00851DCD" w:rsidRPr="00275F6F">
        <w:rPr>
          <w:sz w:val="22"/>
          <w:szCs w:val="22"/>
        </w:rPr>
        <w:t xml:space="preserve">, </w:t>
      </w:r>
      <w:r w:rsidR="003E7430" w:rsidRPr="00275F6F">
        <w:rPr>
          <w:sz w:val="22"/>
          <w:szCs w:val="22"/>
        </w:rPr>
        <w:t>TN</w:t>
      </w:r>
      <w:r w:rsidR="001C7F0B" w:rsidRPr="00275F6F">
        <w:rPr>
          <w:sz w:val="22"/>
          <w:szCs w:val="22"/>
        </w:rPr>
        <w:t xml:space="preserve">. </w:t>
      </w:r>
    </w:p>
    <w:p w14:paraId="48FB4B9A" w14:textId="77777777" w:rsidR="00EB45D7" w:rsidRPr="00275F6F" w:rsidRDefault="00EB45D7" w:rsidP="009E57F0">
      <w:pPr>
        <w:tabs>
          <w:tab w:val="left" w:pos="270"/>
          <w:tab w:val="right" w:pos="10620"/>
        </w:tabs>
        <w:rPr>
          <w:sz w:val="22"/>
          <w:szCs w:val="22"/>
        </w:rPr>
      </w:pPr>
    </w:p>
    <w:p w14:paraId="19C2E951" w14:textId="580F2F42" w:rsidR="002A053E" w:rsidRPr="00275F6F" w:rsidRDefault="002A053E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b/>
          <w:sz w:val="22"/>
          <w:szCs w:val="22"/>
        </w:rPr>
        <w:t>Nicholas, C.</w:t>
      </w:r>
      <w:r w:rsidRPr="00275F6F">
        <w:rPr>
          <w:sz w:val="22"/>
          <w:szCs w:val="22"/>
        </w:rPr>
        <w:t xml:space="preserve"> (2015). </w:t>
      </w:r>
      <w:r w:rsidR="00E07F86" w:rsidRPr="00275F6F">
        <w:rPr>
          <w:i/>
          <w:sz w:val="22"/>
          <w:szCs w:val="22"/>
        </w:rPr>
        <w:t>Beyond tanks and tear gas: C</w:t>
      </w:r>
      <w:r w:rsidR="00692A31" w:rsidRPr="00275F6F">
        <w:rPr>
          <w:i/>
          <w:sz w:val="22"/>
          <w:szCs w:val="22"/>
        </w:rPr>
        <w:t>ombating the invisible enemy in St. Louis</w:t>
      </w:r>
      <w:r w:rsidRPr="00275F6F">
        <w:rPr>
          <w:i/>
          <w:sz w:val="22"/>
          <w:szCs w:val="22"/>
        </w:rPr>
        <w:t>.</w:t>
      </w:r>
      <w:r w:rsidRPr="00275F6F">
        <w:rPr>
          <w:sz w:val="22"/>
          <w:szCs w:val="22"/>
        </w:rPr>
        <w:t xml:space="preserve"> Paper </w:t>
      </w:r>
    </w:p>
    <w:p w14:paraId="5756BCFB" w14:textId="5C584464" w:rsidR="0050182B" w:rsidRPr="00275F6F" w:rsidRDefault="002A053E" w:rsidP="009E57F0">
      <w:pPr>
        <w:tabs>
          <w:tab w:val="left" w:pos="270"/>
          <w:tab w:val="right" w:pos="10620"/>
        </w:tabs>
        <w:ind w:left="270"/>
        <w:rPr>
          <w:sz w:val="22"/>
          <w:szCs w:val="22"/>
        </w:rPr>
      </w:pPr>
      <w:r w:rsidRPr="00275F6F">
        <w:rPr>
          <w:sz w:val="22"/>
          <w:szCs w:val="22"/>
        </w:rPr>
        <w:t xml:space="preserve">presented at the </w:t>
      </w:r>
      <w:r w:rsidR="0050182B" w:rsidRPr="00275F6F">
        <w:rPr>
          <w:sz w:val="22"/>
          <w:szCs w:val="22"/>
        </w:rPr>
        <w:t>Society of Philosophy and History of Education (SOPHE)</w:t>
      </w:r>
      <w:r w:rsidR="00161044" w:rsidRPr="00275F6F">
        <w:rPr>
          <w:sz w:val="22"/>
          <w:szCs w:val="22"/>
        </w:rPr>
        <w:t xml:space="preserve"> </w:t>
      </w:r>
      <w:r w:rsidRPr="00275F6F">
        <w:rPr>
          <w:sz w:val="22"/>
          <w:szCs w:val="22"/>
        </w:rPr>
        <w:t>Annual Meeting, St. Louis, MO. October.</w:t>
      </w:r>
    </w:p>
    <w:p w14:paraId="359CC113" w14:textId="77777777" w:rsidR="00A479C5" w:rsidRPr="00275F6F" w:rsidRDefault="00A479C5" w:rsidP="009E57F0">
      <w:pPr>
        <w:tabs>
          <w:tab w:val="left" w:pos="270"/>
          <w:tab w:val="right" w:pos="10620"/>
        </w:tabs>
        <w:rPr>
          <w:b/>
          <w:sz w:val="22"/>
          <w:szCs w:val="22"/>
        </w:rPr>
      </w:pPr>
    </w:p>
    <w:p w14:paraId="2677915B" w14:textId="77777777" w:rsidR="002A053E" w:rsidRPr="00275F6F" w:rsidRDefault="002A053E" w:rsidP="009E57F0">
      <w:pPr>
        <w:keepNext/>
        <w:tabs>
          <w:tab w:val="left" w:pos="270"/>
          <w:tab w:val="right" w:pos="10620"/>
        </w:tabs>
        <w:rPr>
          <w:i/>
          <w:sz w:val="22"/>
          <w:szCs w:val="22"/>
        </w:rPr>
      </w:pPr>
      <w:r w:rsidRPr="00275F6F">
        <w:rPr>
          <w:b/>
          <w:sz w:val="22"/>
          <w:szCs w:val="22"/>
        </w:rPr>
        <w:t>Nicholas, C.</w:t>
      </w:r>
      <w:r w:rsidRPr="00275F6F">
        <w:rPr>
          <w:sz w:val="22"/>
          <w:szCs w:val="22"/>
        </w:rPr>
        <w:t xml:space="preserve"> (2015). </w:t>
      </w:r>
      <w:r w:rsidR="00D76CD1" w:rsidRPr="00275F6F">
        <w:rPr>
          <w:i/>
          <w:sz w:val="22"/>
          <w:szCs w:val="22"/>
        </w:rPr>
        <w:t>“</w:t>
      </w:r>
      <w:r w:rsidR="00A479C5" w:rsidRPr="00275F6F">
        <w:rPr>
          <w:i/>
          <w:sz w:val="22"/>
          <w:szCs w:val="22"/>
        </w:rPr>
        <w:t xml:space="preserve">SciJourn is awesome”: Construction of a science journalism community of </w:t>
      </w:r>
    </w:p>
    <w:p w14:paraId="1638596E" w14:textId="03F64BF4" w:rsidR="00A479C5" w:rsidRPr="00275F6F" w:rsidRDefault="002A053E" w:rsidP="009E57F0">
      <w:pPr>
        <w:keepNext/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i/>
          <w:sz w:val="22"/>
          <w:szCs w:val="22"/>
        </w:rPr>
        <w:tab/>
      </w:r>
      <w:r w:rsidR="00A479C5" w:rsidRPr="00275F6F">
        <w:rPr>
          <w:i/>
          <w:sz w:val="22"/>
          <w:szCs w:val="22"/>
        </w:rPr>
        <w:t>practice</w:t>
      </w:r>
      <w:r w:rsidRPr="00275F6F">
        <w:rPr>
          <w:b/>
          <w:i/>
          <w:sz w:val="22"/>
          <w:szCs w:val="22"/>
        </w:rPr>
        <w:t>.</w:t>
      </w:r>
      <w:r w:rsidRPr="00275F6F">
        <w:rPr>
          <w:b/>
          <w:sz w:val="22"/>
          <w:szCs w:val="22"/>
        </w:rPr>
        <w:t xml:space="preserve"> </w:t>
      </w:r>
      <w:r w:rsidRPr="00275F6F">
        <w:rPr>
          <w:sz w:val="22"/>
          <w:szCs w:val="22"/>
        </w:rPr>
        <w:t xml:space="preserve">Paper presented at the </w:t>
      </w:r>
      <w:r w:rsidR="00A479C5" w:rsidRPr="00275F6F">
        <w:rPr>
          <w:sz w:val="22"/>
          <w:szCs w:val="22"/>
        </w:rPr>
        <w:t>University of Missouri- St. Louis Graduate Research Fair</w:t>
      </w:r>
      <w:r w:rsidRPr="00275F6F">
        <w:rPr>
          <w:sz w:val="22"/>
          <w:szCs w:val="22"/>
        </w:rPr>
        <w:t xml:space="preserve">. </w:t>
      </w:r>
    </w:p>
    <w:p w14:paraId="0ACB9573" w14:textId="77777777" w:rsidR="00A479C5" w:rsidRPr="00275F6F" w:rsidRDefault="00A479C5" w:rsidP="009E57F0">
      <w:pPr>
        <w:tabs>
          <w:tab w:val="left" w:pos="270"/>
          <w:tab w:val="right" w:pos="10620"/>
        </w:tabs>
        <w:rPr>
          <w:b/>
          <w:sz w:val="22"/>
          <w:szCs w:val="22"/>
        </w:rPr>
      </w:pPr>
    </w:p>
    <w:p w14:paraId="6B6332D6" w14:textId="77777777" w:rsidR="002A053E" w:rsidRPr="00275F6F" w:rsidRDefault="002A053E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b/>
          <w:sz w:val="22"/>
          <w:szCs w:val="22"/>
        </w:rPr>
        <w:t>Nicholas, C.</w:t>
      </w:r>
      <w:r w:rsidRPr="00275F6F">
        <w:rPr>
          <w:sz w:val="22"/>
          <w:szCs w:val="22"/>
        </w:rPr>
        <w:t xml:space="preserve"> (2015). </w:t>
      </w:r>
      <w:r w:rsidR="00E07F86" w:rsidRPr="00275F6F">
        <w:rPr>
          <w:i/>
          <w:sz w:val="22"/>
          <w:szCs w:val="22"/>
        </w:rPr>
        <w:t>Health e</w:t>
      </w:r>
      <w:r w:rsidR="00A479C5" w:rsidRPr="00275F6F">
        <w:rPr>
          <w:i/>
          <w:sz w:val="22"/>
          <w:szCs w:val="22"/>
        </w:rPr>
        <w:t>ducation for empowerment across and beyond the curriculum</w:t>
      </w:r>
      <w:r w:rsidRPr="00275F6F">
        <w:rPr>
          <w:i/>
          <w:sz w:val="22"/>
          <w:szCs w:val="22"/>
        </w:rPr>
        <w:t>.</w:t>
      </w:r>
      <w:r w:rsidRPr="00275F6F">
        <w:rPr>
          <w:sz w:val="22"/>
          <w:szCs w:val="22"/>
        </w:rPr>
        <w:t xml:space="preserve"> </w:t>
      </w:r>
    </w:p>
    <w:p w14:paraId="58661DFE" w14:textId="1ACC9015" w:rsidR="00BC0021" w:rsidRPr="00275F6F" w:rsidRDefault="002A053E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ab/>
        <w:t xml:space="preserve">Presentation at the </w:t>
      </w:r>
      <w:r w:rsidR="00A479C5" w:rsidRPr="00275F6F">
        <w:rPr>
          <w:sz w:val="22"/>
          <w:szCs w:val="22"/>
        </w:rPr>
        <w:t>Educators for Social Justice Conference</w:t>
      </w:r>
      <w:r w:rsidR="00BC0021" w:rsidRPr="00275F6F">
        <w:rPr>
          <w:sz w:val="22"/>
          <w:szCs w:val="22"/>
        </w:rPr>
        <w:t>, Maplewood, MO</w:t>
      </w:r>
      <w:r w:rsidRPr="00275F6F">
        <w:rPr>
          <w:sz w:val="22"/>
          <w:szCs w:val="22"/>
        </w:rPr>
        <w:t xml:space="preserve">. </w:t>
      </w:r>
    </w:p>
    <w:p w14:paraId="300E3C19" w14:textId="77777777" w:rsidR="00B43B42" w:rsidRPr="00275F6F" w:rsidRDefault="00B43B42" w:rsidP="009E57F0">
      <w:pPr>
        <w:tabs>
          <w:tab w:val="left" w:pos="270"/>
          <w:tab w:val="right" w:pos="10620"/>
        </w:tabs>
        <w:rPr>
          <w:sz w:val="22"/>
          <w:szCs w:val="22"/>
        </w:rPr>
      </w:pPr>
    </w:p>
    <w:p w14:paraId="60996FD0" w14:textId="2B5F50AC" w:rsidR="00A479C5" w:rsidRPr="00275F6F" w:rsidRDefault="00E7153C" w:rsidP="009E57F0">
      <w:pPr>
        <w:pStyle w:val="Heading2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>INVITED</w:t>
      </w:r>
      <w:r w:rsidR="002A053E" w:rsidRPr="00275F6F">
        <w:rPr>
          <w:rFonts w:ascii="Times New Roman" w:hAnsi="Times New Roman"/>
          <w:sz w:val="22"/>
          <w:szCs w:val="22"/>
        </w:rPr>
        <w:t xml:space="preserve"> PRESENTATIONS </w:t>
      </w:r>
    </w:p>
    <w:p w14:paraId="6D9DA630" w14:textId="77777777" w:rsidR="003319B0" w:rsidRPr="00275F6F" w:rsidRDefault="003319B0" w:rsidP="003319B0">
      <w:pPr>
        <w:rPr>
          <w:sz w:val="22"/>
          <w:szCs w:val="22"/>
        </w:rPr>
      </w:pPr>
    </w:p>
    <w:p w14:paraId="796376E5" w14:textId="0C089144" w:rsidR="00A479C5" w:rsidRPr="00275F6F" w:rsidRDefault="002A053E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 xml:space="preserve">Nicholas, C. (2013). </w:t>
      </w:r>
      <w:r w:rsidR="00A479C5" w:rsidRPr="00275F6F">
        <w:rPr>
          <w:i/>
          <w:sz w:val="22"/>
          <w:szCs w:val="22"/>
        </w:rPr>
        <w:t>Experience the</w:t>
      </w:r>
      <w:r w:rsidR="00E07F86" w:rsidRPr="00275F6F">
        <w:rPr>
          <w:i/>
          <w:sz w:val="22"/>
          <w:szCs w:val="22"/>
        </w:rPr>
        <w:t xml:space="preserve"> SciJourn process: S</w:t>
      </w:r>
      <w:r w:rsidR="00851DCD" w:rsidRPr="00275F6F">
        <w:rPr>
          <w:i/>
          <w:sz w:val="22"/>
          <w:szCs w:val="22"/>
        </w:rPr>
        <w:t>ources and p</w:t>
      </w:r>
      <w:r w:rsidR="00A479C5" w:rsidRPr="00275F6F">
        <w:rPr>
          <w:i/>
          <w:sz w:val="22"/>
          <w:szCs w:val="22"/>
        </w:rPr>
        <w:t>araphrasing</w:t>
      </w:r>
      <w:r w:rsidR="00E7153C" w:rsidRPr="00275F6F">
        <w:rPr>
          <w:i/>
          <w:sz w:val="22"/>
          <w:szCs w:val="22"/>
        </w:rPr>
        <w:t>.</w:t>
      </w:r>
      <w:r w:rsidR="00A479C5" w:rsidRPr="00275F6F">
        <w:rPr>
          <w:sz w:val="22"/>
          <w:szCs w:val="22"/>
        </w:rPr>
        <w:tab/>
      </w:r>
    </w:p>
    <w:p w14:paraId="77D52473" w14:textId="34C03133" w:rsidR="00A479C5" w:rsidRPr="00275F6F" w:rsidRDefault="002A053E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ab/>
        <w:t xml:space="preserve">Presentation at the </w:t>
      </w:r>
      <w:r w:rsidR="00A479C5" w:rsidRPr="00275F6F">
        <w:rPr>
          <w:sz w:val="22"/>
          <w:szCs w:val="22"/>
        </w:rPr>
        <w:t>Louisville Writing Project Conference</w:t>
      </w:r>
      <w:r w:rsidR="00BC0021" w:rsidRPr="00275F6F">
        <w:rPr>
          <w:sz w:val="22"/>
          <w:szCs w:val="22"/>
        </w:rPr>
        <w:t>, Louisville, KY</w:t>
      </w:r>
      <w:r w:rsidRPr="00275F6F">
        <w:rPr>
          <w:sz w:val="22"/>
          <w:szCs w:val="22"/>
        </w:rPr>
        <w:t xml:space="preserve">. </w:t>
      </w:r>
    </w:p>
    <w:p w14:paraId="7014CE53" w14:textId="1FE3EBE0" w:rsidR="00E55ABD" w:rsidRPr="00275F6F" w:rsidRDefault="00E55ABD" w:rsidP="009E57F0">
      <w:pPr>
        <w:rPr>
          <w:b/>
          <w:sz w:val="22"/>
          <w:szCs w:val="22"/>
        </w:rPr>
      </w:pPr>
    </w:p>
    <w:p w14:paraId="05DCABCC" w14:textId="175F3D1B" w:rsidR="00E55ABD" w:rsidRPr="00275F6F" w:rsidRDefault="00E55ABD" w:rsidP="009E57F0">
      <w:pPr>
        <w:rPr>
          <w:b/>
          <w:sz w:val="22"/>
          <w:szCs w:val="22"/>
          <w:u w:val="single"/>
        </w:rPr>
      </w:pPr>
      <w:r w:rsidRPr="00275F6F">
        <w:rPr>
          <w:b/>
          <w:sz w:val="22"/>
          <w:szCs w:val="22"/>
          <w:u w:val="single"/>
        </w:rPr>
        <w:t>GRANT APPLICATIONS AND AWARDS</w:t>
      </w:r>
    </w:p>
    <w:p w14:paraId="45A6825C" w14:textId="77777777" w:rsidR="00E55ABD" w:rsidRPr="00275F6F" w:rsidRDefault="00E55ABD" w:rsidP="009E57F0">
      <w:pPr>
        <w:rPr>
          <w:color w:val="000000"/>
          <w:sz w:val="22"/>
          <w:szCs w:val="22"/>
        </w:rPr>
      </w:pPr>
    </w:p>
    <w:p w14:paraId="098FF45B" w14:textId="693C3412" w:rsidR="003E6CDC" w:rsidRPr="00275F6F" w:rsidRDefault="003E6CDC" w:rsidP="009E57F0">
      <w:pPr>
        <w:ind w:left="360" w:hanging="360"/>
        <w:rPr>
          <w:rFonts w:eastAsia="Times New Roman"/>
          <w:sz w:val="22"/>
          <w:szCs w:val="22"/>
        </w:rPr>
      </w:pPr>
      <w:r w:rsidRPr="00275F6F">
        <w:rPr>
          <w:color w:val="000000"/>
          <w:sz w:val="22"/>
          <w:szCs w:val="22"/>
        </w:rPr>
        <w:t>National Science Foundation Advancing Informal STEM Learning (AISL), November 2018.</w:t>
      </w:r>
      <w:r w:rsidRPr="00275F6F">
        <w:rPr>
          <w:b/>
          <w:color w:val="000000"/>
          <w:sz w:val="22"/>
          <w:szCs w:val="22"/>
        </w:rPr>
        <w:t xml:space="preserve"> </w:t>
      </w:r>
      <w:r w:rsidRPr="00275F6F">
        <w:rPr>
          <w:rFonts w:eastAsia="Times New Roman"/>
          <w:sz w:val="22"/>
          <w:szCs w:val="22"/>
        </w:rPr>
        <w:t xml:space="preserve">Co-author with Drs. Dionne Cross Francis and Adam Scribner. Submitted proposal to </w:t>
      </w:r>
      <w:r w:rsidRPr="00275F6F">
        <w:rPr>
          <w:color w:val="000000"/>
          <w:sz w:val="22"/>
          <w:szCs w:val="22"/>
        </w:rPr>
        <w:t>optimizing the incorporation of STEM professional volunteers in informal educational settings.</w:t>
      </w:r>
      <w:r w:rsidRPr="00275F6F">
        <w:rPr>
          <w:b/>
          <w:color w:val="000000"/>
          <w:sz w:val="22"/>
          <w:szCs w:val="22"/>
        </w:rPr>
        <w:t xml:space="preserve"> </w:t>
      </w:r>
      <w:r w:rsidRPr="00275F6F">
        <w:rPr>
          <w:color w:val="000000"/>
          <w:sz w:val="22"/>
          <w:szCs w:val="22"/>
        </w:rPr>
        <w:t xml:space="preserve">This proposal was not funded. </w:t>
      </w:r>
    </w:p>
    <w:p w14:paraId="30483AF6" w14:textId="77777777" w:rsidR="003E6CDC" w:rsidRPr="00275F6F" w:rsidRDefault="003E6CDC" w:rsidP="009E57F0">
      <w:pPr>
        <w:ind w:left="270" w:hanging="270"/>
        <w:rPr>
          <w:rFonts w:eastAsia="Times New Roman"/>
          <w:sz w:val="22"/>
          <w:szCs w:val="22"/>
        </w:rPr>
      </w:pPr>
    </w:p>
    <w:p w14:paraId="642F13FB" w14:textId="23FB07C0" w:rsidR="00CD47F3" w:rsidRPr="00275F6F" w:rsidRDefault="005E589E" w:rsidP="009E57F0">
      <w:pPr>
        <w:ind w:left="270" w:hanging="270"/>
        <w:rPr>
          <w:rFonts w:eastAsia="Times New Roman"/>
          <w:sz w:val="22"/>
          <w:szCs w:val="22"/>
        </w:rPr>
      </w:pPr>
      <w:r w:rsidRPr="00275F6F">
        <w:rPr>
          <w:rFonts w:eastAsia="Times New Roman"/>
          <w:sz w:val="22"/>
          <w:szCs w:val="22"/>
        </w:rPr>
        <w:t>B</w:t>
      </w:r>
      <w:r w:rsidR="00CD47F3" w:rsidRPr="00275F6F">
        <w:rPr>
          <w:rFonts w:eastAsia="Times New Roman"/>
          <w:sz w:val="22"/>
          <w:szCs w:val="22"/>
        </w:rPr>
        <w:t xml:space="preserve">axter Foundation, December 2017. Co-author with Drs. Dionne Cross Francis and Adam Scribner. Submitted a proposal to fund the implementation and evaluation of a 1-week summer STEM Academy </w:t>
      </w:r>
      <w:r w:rsidR="00CD47F3" w:rsidRPr="00275F6F">
        <w:rPr>
          <w:rFonts w:eastAsia="Times New Roman"/>
          <w:sz w:val="22"/>
          <w:szCs w:val="22"/>
        </w:rPr>
        <w:lastRenderedPageBreak/>
        <w:t xml:space="preserve">for 25 underrepresented high school students with local industry partner, Baxter Biopharma Solutions. This proposal was funded </w:t>
      </w:r>
      <w:r w:rsidR="00250FCE" w:rsidRPr="00275F6F">
        <w:rPr>
          <w:rFonts w:eastAsia="Times New Roman"/>
          <w:sz w:val="22"/>
          <w:szCs w:val="22"/>
        </w:rPr>
        <w:t xml:space="preserve">twice </w:t>
      </w:r>
      <w:r w:rsidR="00CD47F3" w:rsidRPr="00275F6F">
        <w:rPr>
          <w:rFonts w:eastAsia="Times New Roman"/>
          <w:sz w:val="22"/>
          <w:szCs w:val="22"/>
        </w:rPr>
        <w:t>($30,000), with the Academy occurring in July 2018</w:t>
      </w:r>
      <w:r w:rsidR="00250FCE" w:rsidRPr="00275F6F">
        <w:rPr>
          <w:rFonts w:eastAsia="Times New Roman"/>
          <w:sz w:val="22"/>
          <w:szCs w:val="22"/>
        </w:rPr>
        <w:t xml:space="preserve"> and 2019.</w:t>
      </w:r>
    </w:p>
    <w:p w14:paraId="14AAA0F7" w14:textId="77777777" w:rsidR="0023536C" w:rsidRPr="00275F6F" w:rsidRDefault="0023536C" w:rsidP="009E57F0">
      <w:pPr>
        <w:rPr>
          <w:rFonts w:eastAsia="Times New Roman"/>
          <w:sz w:val="22"/>
          <w:szCs w:val="22"/>
        </w:rPr>
      </w:pPr>
    </w:p>
    <w:p w14:paraId="28EB6665" w14:textId="50F805C8" w:rsidR="00DA60AA" w:rsidRPr="00275F6F" w:rsidRDefault="0023536C" w:rsidP="009E57F0">
      <w:pPr>
        <w:tabs>
          <w:tab w:val="left" w:pos="270"/>
          <w:tab w:val="right" w:pos="10620"/>
        </w:tabs>
        <w:ind w:left="270" w:hanging="270"/>
        <w:rPr>
          <w:sz w:val="22"/>
          <w:szCs w:val="22"/>
        </w:rPr>
      </w:pPr>
      <w:r w:rsidRPr="00275F6F">
        <w:rPr>
          <w:sz w:val="22"/>
          <w:szCs w:val="22"/>
        </w:rPr>
        <w:t xml:space="preserve">St. Louis Blues 14 Fund, </w:t>
      </w:r>
      <w:r w:rsidR="00384AA5" w:rsidRPr="00275F6F">
        <w:rPr>
          <w:sz w:val="22"/>
          <w:szCs w:val="22"/>
        </w:rPr>
        <w:t>August 2015</w:t>
      </w:r>
      <w:r w:rsidRPr="00275F6F">
        <w:rPr>
          <w:sz w:val="22"/>
          <w:szCs w:val="22"/>
        </w:rPr>
        <w:t xml:space="preserve">. Co-author with </w:t>
      </w:r>
      <w:r w:rsidR="00384AA5" w:rsidRPr="00275F6F">
        <w:rPr>
          <w:sz w:val="22"/>
          <w:szCs w:val="22"/>
        </w:rPr>
        <w:t>educational non-profit Springboard to Learning</w:t>
      </w:r>
      <w:r w:rsidRPr="00275F6F">
        <w:rPr>
          <w:sz w:val="22"/>
          <w:szCs w:val="22"/>
        </w:rPr>
        <w:t xml:space="preserve">. </w:t>
      </w:r>
      <w:r w:rsidR="00384AA5" w:rsidRPr="00275F6F">
        <w:rPr>
          <w:sz w:val="22"/>
          <w:szCs w:val="22"/>
        </w:rPr>
        <w:t xml:space="preserve"> Submitted proposal to fund wider implementation of “Project Health</w:t>
      </w:r>
      <w:r w:rsidRPr="00275F6F">
        <w:rPr>
          <w:sz w:val="22"/>
          <w:szCs w:val="22"/>
        </w:rPr>
        <w:t>”</w:t>
      </w:r>
      <w:r w:rsidR="00384AA5" w:rsidRPr="00275F6F">
        <w:rPr>
          <w:sz w:val="22"/>
          <w:szCs w:val="22"/>
        </w:rPr>
        <w:t xml:space="preserve"> program aimed at addressing health disparities by increasing health literacy among middle and high school students.  This proposal was funded</w:t>
      </w:r>
      <w:r w:rsidRPr="00275F6F">
        <w:rPr>
          <w:sz w:val="22"/>
          <w:szCs w:val="22"/>
        </w:rPr>
        <w:t xml:space="preserve"> </w:t>
      </w:r>
      <w:r w:rsidR="00384AA5" w:rsidRPr="00275F6F">
        <w:rPr>
          <w:sz w:val="22"/>
          <w:szCs w:val="22"/>
        </w:rPr>
        <w:t>(</w:t>
      </w:r>
      <w:r w:rsidRPr="00275F6F">
        <w:rPr>
          <w:sz w:val="22"/>
          <w:szCs w:val="22"/>
        </w:rPr>
        <w:t>$5000</w:t>
      </w:r>
      <w:r w:rsidR="00384AA5" w:rsidRPr="00275F6F">
        <w:rPr>
          <w:sz w:val="22"/>
          <w:szCs w:val="22"/>
        </w:rPr>
        <w:t>).</w:t>
      </w:r>
    </w:p>
    <w:p w14:paraId="75C19AD3" w14:textId="5D4781A7" w:rsidR="00E55ABD" w:rsidRPr="00275F6F" w:rsidRDefault="00E55ABD" w:rsidP="009E57F0">
      <w:pPr>
        <w:outlineLvl w:val="0"/>
        <w:rPr>
          <w:b/>
          <w:sz w:val="22"/>
          <w:szCs w:val="22"/>
        </w:rPr>
      </w:pPr>
    </w:p>
    <w:p w14:paraId="1B45BA36" w14:textId="6CE34911" w:rsidR="00E55ABD" w:rsidRPr="00275F6F" w:rsidRDefault="00E55ABD" w:rsidP="009E57F0">
      <w:pPr>
        <w:outlineLvl w:val="0"/>
        <w:rPr>
          <w:b/>
          <w:sz w:val="22"/>
          <w:szCs w:val="22"/>
          <w:u w:val="single"/>
        </w:rPr>
      </w:pPr>
      <w:r w:rsidRPr="00275F6F">
        <w:rPr>
          <w:b/>
          <w:sz w:val="22"/>
          <w:szCs w:val="22"/>
          <w:u w:val="single"/>
        </w:rPr>
        <w:t>TEACHING</w:t>
      </w:r>
    </w:p>
    <w:p w14:paraId="607756BD" w14:textId="77777777" w:rsidR="00E55ABD" w:rsidRPr="00275F6F" w:rsidRDefault="00E55ABD" w:rsidP="009E57F0">
      <w:pPr>
        <w:outlineLvl w:val="0"/>
        <w:rPr>
          <w:b/>
          <w:sz w:val="22"/>
          <w:szCs w:val="22"/>
        </w:rPr>
      </w:pPr>
    </w:p>
    <w:p w14:paraId="68BDEE86" w14:textId="1F5D7C54" w:rsidR="005632E4" w:rsidRPr="00275F6F" w:rsidRDefault="005632E4" w:rsidP="009E57F0">
      <w:pPr>
        <w:outlineLvl w:val="0"/>
        <w:rPr>
          <w:b/>
          <w:sz w:val="22"/>
          <w:szCs w:val="22"/>
        </w:rPr>
      </w:pPr>
      <w:r w:rsidRPr="00275F6F">
        <w:rPr>
          <w:b/>
          <w:sz w:val="22"/>
          <w:szCs w:val="22"/>
        </w:rPr>
        <w:t>UNIVERSITY</w:t>
      </w:r>
    </w:p>
    <w:p w14:paraId="6B0BA3C4" w14:textId="2C9EA519" w:rsidR="004E202B" w:rsidRPr="00275F6F" w:rsidRDefault="00BE4E84" w:rsidP="009E57F0">
      <w:pPr>
        <w:outlineLvl w:val="0"/>
        <w:rPr>
          <w:sz w:val="22"/>
          <w:szCs w:val="22"/>
        </w:rPr>
      </w:pPr>
      <w:r w:rsidRPr="00275F6F">
        <w:rPr>
          <w:sz w:val="22"/>
          <w:szCs w:val="22"/>
        </w:rPr>
        <w:t xml:space="preserve">University of Missouri – St. Louis </w:t>
      </w:r>
    </w:p>
    <w:p w14:paraId="5D3085E0" w14:textId="2BBC8E7A" w:rsidR="00BE4E84" w:rsidRPr="00275F6F" w:rsidRDefault="00391A39" w:rsidP="009E57F0">
      <w:pPr>
        <w:ind w:firstLine="360"/>
        <w:rPr>
          <w:sz w:val="22"/>
          <w:szCs w:val="22"/>
        </w:rPr>
      </w:pPr>
      <w:r w:rsidRPr="00275F6F">
        <w:rPr>
          <w:rFonts w:eastAsia="Times New Roman"/>
          <w:color w:val="000000" w:themeColor="text1"/>
          <w:sz w:val="22"/>
          <w:szCs w:val="22"/>
        </w:rPr>
        <w:t>EDUC 7630 Learning Community of Practice</w:t>
      </w:r>
      <w:r w:rsidR="00BE4E84" w:rsidRPr="00275F6F">
        <w:rPr>
          <w:sz w:val="22"/>
          <w:szCs w:val="22"/>
        </w:rPr>
        <w:t>. Fall 2016, Spring 2017.</w:t>
      </w:r>
      <w:r w:rsidRPr="00275F6F">
        <w:rPr>
          <w:sz w:val="22"/>
          <w:szCs w:val="22"/>
        </w:rPr>
        <w:t xml:space="preserve"> </w:t>
      </w:r>
    </w:p>
    <w:p w14:paraId="168B82E3" w14:textId="7BB29E28" w:rsidR="00F6503E" w:rsidRPr="00275F6F" w:rsidRDefault="00391A39" w:rsidP="009E57F0">
      <w:pPr>
        <w:ind w:firstLine="360"/>
        <w:rPr>
          <w:sz w:val="22"/>
          <w:szCs w:val="22"/>
        </w:rPr>
      </w:pPr>
      <w:r w:rsidRPr="00275F6F">
        <w:rPr>
          <w:sz w:val="22"/>
          <w:szCs w:val="22"/>
        </w:rPr>
        <w:t>Global Education and Leadership Ed.D. cohort</w:t>
      </w:r>
    </w:p>
    <w:p w14:paraId="1B3837D4" w14:textId="1897BE78" w:rsidR="00F6503E" w:rsidRPr="00275F6F" w:rsidRDefault="006E3F92" w:rsidP="009E57F0">
      <w:pPr>
        <w:ind w:firstLine="360"/>
        <w:rPr>
          <w:sz w:val="22"/>
          <w:szCs w:val="22"/>
        </w:rPr>
      </w:pPr>
      <w:r w:rsidRPr="00275F6F">
        <w:rPr>
          <w:sz w:val="22"/>
          <w:szCs w:val="22"/>
        </w:rPr>
        <w:t>Graduate Teaching Assistant</w:t>
      </w:r>
      <w:r w:rsidR="00CC5F32" w:rsidRPr="00275F6F">
        <w:rPr>
          <w:sz w:val="22"/>
          <w:szCs w:val="22"/>
        </w:rPr>
        <w:t xml:space="preserve"> for</w:t>
      </w:r>
      <w:r w:rsidR="00F6503E" w:rsidRPr="00275F6F">
        <w:rPr>
          <w:sz w:val="22"/>
          <w:szCs w:val="22"/>
        </w:rPr>
        <w:t xml:space="preserve"> qualitative methods, IRB compliance</w:t>
      </w:r>
      <w:r w:rsidRPr="00275F6F">
        <w:rPr>
          <w:sz w:val="22"/>
          <w:szCs w:val="22"/>
        </w:rPr>
        <w:t>, proposal development</w:t>
      </w:r>
      <w:r w:rsidR="00F6503E" w:rsidRPr="00275F6F">
        <w:rPr>
          <w:sz w:val="22"/>
          <w:szCs w:val="22"/>
        </w:rPr>
        <w:t xml:space="preserve">  </w:t>
      </w:r>
    </w:p>
    <w:p w14:paraId="03824C0D" w14:textId="77777777" w:rsidR="004E202B" w:rsidRPr="00275F6F" w:rsidRDefault="004E202B" w:rsidP="009E57F0">
      <w:pPr>
        <w:outlineLvl w:val="0"/>
        <w:rPr>
          <w:sz w:val="22"/>
          <w:szCs w:val="22"/>
        </w:rPr>
      </w:pPr>
    </w:p>
    <w:p w14:paraId="36C6F936" w14:textId="0A536868" w:rsidR="003319B0" w:rsidRPr="00275F6F" w:rsidRDefault="008B1C2B" w:rsidP="003319B0">
      <w:pPr>
        <w:pStyle w:val="Heading2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 xml:space="preserve">COMMUNITY </w:t>
      </w:r>
    </w:p>
    <w:p w14:paraId="44C1BACA" w14:textId="0C05A24C" w:rsidR="000A3436" w:rsidRPr="00275F6F" w:rsidRDefault="000A3436" w:rsidP="009E57F0">
      <w:pPr>
        <w:outlineLvl w:val="0"/>
        <w:rPr>
          <w:sz w:val="22"/>
          <w:szCs w:val="22"/>
        </w:rPr>
      </w:pPr>
      <w:r w:rsidRPr="00275F6F">
        <w:rPr>
          <w:sz w:val="22"/>
          <w:szCs w:val="22"/>
        </w:rPr>
        <w:t>Springboard</w:t>
      </w:r>
      <w:r w:rsidR="004E202B" w:rsidRPr="00275F6F">
        <w:rPr>
          <w:sz w:val="22"/>
          <w:szCs w:val="22"/>
        </w:rPr>
        <w:t xml:space="preserve"> to Learning, St. Louis, MO</w:t>
      </w:r>
    </w:p>
    <w:p w14:paraId="5727B4AB" w14:textId="5D8455B4" w:rsidR="000A3436" w:rsidRPr="00275F6F" w:rsidRDefault="000A3436" w:rsidP="009E57F0">
      <w:pPr>
        <w:ind w:firstLine="360"/>
        <w:rPr>
          <w:sz w:val="22"/>
          <w:szCs w:val="22"/>
        </w:rPr>
      </w:pPr>
      <w:r w:rsidRPr="00275F6F">
        <w:rPr>
          <w:sz w:val="22"/>
          <w:szCs w:val="22"/>
        </w:rPr>
        <w:t>Project Healt</w:t>
      </w:r>
      <w:r w:rsidR="008B1C2B" w:rsidRPr="00275F6F">
        <w:rPr>
          <w:sz w:val="22"/>
          <w:szCs w:val="22"/>
        </w:rPr>
        <w:t>h: Implemented program in middle school settings</w:t>
      </w:r>
    </w:p>
    <w:p w14:paraId="294AE36E" w14:textId="38D8D499" w:rsidR="000A3436" w:rsidRPr="00275F6F" w:rsidRDefault="000A3436" w:rsidP="009E57F0">
      <w:pPr>
        <w:ind w:firstLine="360"/>
        <w:rPr>
          <w:sz w:val="22"/>
          <w:szCs w:val="22"/>
        </w:rPr>
      </w:pPr>
      <w:r w:rsidRPr="00275F6F">
        <w:rPr>
          <w:sz w:val="22"/>
          <w:szCs w:val="22"/>
        </w:rPr>
        <w:t>IdeaBuilder</w:t>
      </w:r>
      <w:r w:rsidR="008B1C2B" w:rsidRPr="00275F6F">
        <w:rPr>
          <w:i/>
          <w:sz w:val="22"/>
          <w:szCs w:val="22"/>
        </w:rPr>
        <w:t xml:space="preserve">: </w:t>
      </w:r>
      <w:r w:rsidR="008B1C2B" w:rsidRPr="00275F6F">
        <w:rPr>
          <w:sz w:val="22"/>
          <w:szCs w:val="22"/>
        </w:rPr>
        <w:t>Implemented program in elementary settings</w:t>
      </w:r>
    </w:p>
    <w:p w14:paraId="3903CE99" w14:textId="77777777" w:rsidR="000A3436" w:rsidRPr="00275F6F" w:rsidRDefault="000A3436" w:rsidP="009E57F0">
      <w:pPr>
        <w:ind w:firstLine="720"/>
        <w:rPr>
          <w:sz w:val="22"/>
          <w:szCs w:val="22"/>
        </w:rPr>
      </w:pPr>
    </w:p>
    <w:p w14:paraId="6219A30A" w14:textId="192A99DA" w:rsidR="000A3436" w:rsidRPr="00275F6F" w:rsidRDefault="005632E4" w:rsidP="009E57F0">
      <w:pPr>
        <w:outlineLvl w:val="0"/>
        <w:rPr>
          <w:sz w:val="22"/>
          <w:szCs w:val="22"/>
        </w:rPr>
      </w:pPr>
      <w:r w:rsidRPr="00275F6F">
        <w:rPr>
          <w:sz w:val="22"/>
          <w:szCs w:val="22"/>
        </w:rPr>
        <w:t xml:space="preserve">Wentzville Middle School, </w:t>
      </w:r>
      <w:r w:rsidR="00A34A56" w:rsidRPr="00275F6F">
        <w:rPr>
          <w:sz w:val="22"/>
          <w:szCs w:val="22"/>
        </w:rPr>
        <w:t>Wentzville, MO</w:t>
      </w:r>
    </w:p>
    <w:p w14:paraId="0C90A036" w14:textId="00163EA1" w:rsidR="000A3436" w:rsidRPr="00275F6F" w:rsidRDefault="005632E4" w:rsidP="009E57F0">
      <w:pPr>
        <w:ind w:left="720" w:hanging="360"/>
        <w:rPr>
          <w:sz w:val="22"/>
          <w:szCs w:val="22"/>
        </w:rPr>
      </w:pPr>
      <w:r w:rsidRPr="00275F6F">
        <w:rPr>
          <w:sz w:val="22"/>
          <w:szCs w:val="22"/>
        </w:rPr>
        <w:t xml:space="preserve">Ebola in West Africa </w:t>
      </w:r>
      <w:r w:rsidR="008B1C2B" w:rsidRPr="00275F6F">
        <w:rPr>
          <w:sz w:val="22"/>
          <w:szCs w:val="22"/>
        </w:rPr>
        <w:t>2014: Conducted workshop to address misconceptions around epidemic</w:t>
      </w:r>
    </w:p>
    <w:p w14:paraId="623C80FD" w14:textId="77777777" w:rsidR="00E55ABD" w:rsidRPr="00275F6F" w:rsidRDefault="00E55ABD" w:rsidP="009E57F0">
      <w:pPr>
        <w:pStyle w:val="Heading2"/>
        <w:rPr>
          <w:rFonts w:ascii="Times New Roman" w:eastAsia="Cambria" w:hAnsi="Times New Roman"/>
          <w:sz w:val="22"/>
          <w:szCs w:val="22"/>
        </w:rPr>
      </w:pPr>
    </w:p>
    <w:p w14:paraId="53AF15D9" w14:textId="15303D42" w:rsidR="00E55ABD" w:rsidRPr="00275F6F" w:rsidRDefault="00E55ABD" w:rsidP="009E57F0">
      <w:pPr>
        <w:rPr>
          <w:rFonts w:eastAsia="Times New Roman"/>
          <w:b/>
          <w:sz w:val="22"/>
          <w:szCs w:val="22"/>
          <w:u w:val="single"/>
        </w:rPr>
      </w:pPr>
      <w:r w:rsidRPr="00275F6F">
        <w:rPr>
          <w:b/>
          <w:sz w:val="22"/>
          <w:szCs w:val="22"/>
          <w:u w:val="single"/>
        </w:rPr>
        <w:t>SERVICE</w:t>
      </w:r>
    </w:p>
    <w:p w14:paraId="5BE114E0" w14:textId="77777777" w:rsidR="00E55ABD" w:rsidRPr="00275F6F" w:rsidRDefault="00E55ABD" w:rsidP="009E57F0">
      <w:pPr>
        <w:pStyle w:val="Heading2"/>
        <w:rPr>
          <w:rFonts w:ascii="Times New Roman" w:hAnsi="Times New Roman"/>
          <w:sz w:val="22"/>
          <w:szCs w:val="22"/>
        </w:rPr>
      </w:pPr>
    </w:p>
    <w:p w14:paraId="05925658" w14:textId="7EE615D9" w:rsidR="000A3436" w:rsidRPr="00275F6F" w:rsidRDefault="000A3436" w:rsidP="009E57F0">
      <w:pPr>
        <w:pStyle w:val="Heading2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>PROFESSIONAL</w:t>
      </w:r>
    </w:p>
    <w:p w14:paraId="0F567266" w14:textId="026F6CFA" w:rsidR="00604A0E" w:rsidRPr="00275F6F" w:rsidRDefault="00604A0E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>AERA, Division G, Social Context of Education Meeting Reviewer</w:t>
      </w:r>
      <w:r w:rsidRPr="00275F6F">
        <w:rPr>
          <w:sz w:val="22"/>
          <w:szCs w:val="22"/>
        </w:rPr>
        <w:tab/>
        <w:t>2019-present</w:t>
      </w:r>
    </w:p>
    <w:p w14:paraId="3D6148D6" w14:textId="07B475F6" w:rsidR="00604A0E" w:rsidRPr="00275F6F" w:rsidRDefault="00A803A4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 xml:space="preserve">AERA, Division C, Science Education: </w:t>
      </w:r>
      <w:r w:rsidR="00985588" w:rsidRPr="00275F6F">
        <w:rPr>
          <w:sz w:val="22"/>
          <w:szCs w:val="22"/>
        </w:rPr>
        <w:t>Annual Meeting Reviewer</w:t>
      </w:r>
      <w:r w:rsidRPr="00275F6F">
        <w:rPr>
          <w:sz w:val="22"/>
          <w:szCs w:val="22"/>
        </w:rPr>
        <w:t xml:space="preserve"> </w:t>
      </w:r>
      <w:r w:rsidRPr="00275F6F">
        <w:rPr>
          <w:sz w:val="22"/>
          <w:szCs w:val="22"/>
        </w:rPr>
        <w:tab/>
        <w:t>2017-present</w:t>
      </w:r>
    </w:p>
    <w:p w14:paraId="308EA930" w14:textId="1D8EE067" w:rsidR="00661B28" w:rsidRPr="00275F6F" w:rsidRDefault="00A803A4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 xml:space="preserve">NARST: Event Management of Annual Meeting </w:t>
      </w:r>
      <w:r w:rsidRPr="00275F6F">
        <w:rPr>
          <w:sz w:val="22"/>
          <w:szCs w:val="22"/>
        </w:rPr>
        <w:tab/>
        <w:t>2016, 2017</w:t>
      </w:r>
    </w:p>
    <w:p w14:paraId="3EDF04EA" w14:textId="6C3AF462" w:rsidR="002D3117" w:rsidRPr="00275F6F" w:rsidRDefault="002D3117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 xml:space="preserve">NSTA: Area Conference Proposal Reviewer </w:t>
      </w:r>
      <w:r w:rsidRPr="00275F6F">
        <w:rPr>
          <w:sz w:val="22"/>
          <w:szCs w:val="22"/>
        </w:rPr>
        <w:tab/>
        <w:t xml:space="preserve"> 2015</w:t>
      </w:r>
    </w:p>
    <w:p w14:paraId="3974CC2D" w14:textId="0D4380A6" w:rsidR="0050182B" w:rsidRPr="00275F6F" w:rsidRDefault="00A803A4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>Science Teachers of Missouri (STOM): NGSS Curriculum Alignment</w:t>
      </w:r>
      <w:r w:rsidRPr="00275F6F">
        <w:rPr>
          <w:sz w:val="22"/>
          <w:szCs w:val="22"/>
        </w:rPr>
        <w:tab/>
      </w:r>
      <w:r w:rsidR="0050182B" w:rsidRPr="00275F6F">
        <w:rPr>
          <w:sz w:val="22"/>
          <w:szCs w:val="22"/>
        </w:rPr>
        <w:t xml:space="preserve">2015 </w:t>
      </w:r>
    </w:p>
    <w:p w14:paraId="779542A6" w14:textId="2BE82F16" w:rsidR="00A803A4" w:rsidRPr="00275F6F" w:rsidRDefault="00A803A4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>Science Teachers of Missouri, (STOM): Board member</w:t>
      </w:r>
      <w:r w:rsidRPr="00275F6F">
        <w:rPr>
          <w:sz w:val="22"/>
          <w:szCs w:val="22"/>
        </w:rPr>
        <w:tab/>
        <w:t>2015</w:t>
      </w:r>
    </w:p>
    <w:p w14:paraId="42CC1D85" w14:textId="77777777" w:rsidR="005632E4" w:rsidRPr="00275F6F" w:rsidRDefault="005632E4" w:rsidP="009E57F0">
      <w:pPr>
        <w:pStyle w:val="Heading2"/>
        <w:rPr>
          <w:rFonts w:ascii="Times New Roman" w:hAnsi="Times New Roman"/>
          <w:sz w:val="22"/>
          <w:szCs w:val="22"/>
        </w:rPr>
      </w:pPr>
    </w:p>
    <w:p w14:paraId="1CAA7B77" w14:textId="33443C5F" w:rsidR="00A803A4" w:rsidRPr="00275F6F" w:rsidRDefault="00250FCE" w:rsidP="009E57F0">
      <w:pPr>
        <w:pStyle w:val="Heading2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>UNIVERSITY</w:t>
      </w:r>
    </w:p>
    <w:p w14:paraId="23289F80" w14:textId="765FA071" w:rsidR="00D45D3C" w:rsidRPr="00275F6F" w:rsidRDefault="00D45D3C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 xml:space="preserve">Science Fest </w:t>
      </w:r>
      <w:r w:rsidRPr="00275F6F">
        <w:rPr>
          <w:sz w:val="22"/>
          <w:szCs w:val="22"/>
        </w:rPr>
        <w:tab/>
        <w:t xml:space="preserve"> October 27, 2018</w:t>
      </w:r>
    </w:p>
    <w:p w14:paraId="05632295" w14:textId="04469757" w:rsidR="00C00112" w:rsidRPr="00275F6F" w:rsidRDefault="00C00112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>Faculty Writing Group</w:t>
      </w:r>
      <w:r w:rsidRPr="00275F6F">
        <w:rPr>
          <w:sz w:val="22"/>
          <w:szCs w:val="22"/>
        </w:rPr>
        <w:tab/>
        <w:t>Fall 2017-present</w:t>
      </w:r>
    </w:p>
    <w:p w14:paraId="1A370758" w14:textId="77777777" w:rsidR="00A803A4" w:rsidRPr="00275F6F" w:rsidRDefault="00A803A4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>University of Missouri- St. Louis: Thailand Education Exchange Program</w:t>
      </w:r>
      <w:r w:rsidRPr="00275F6F">
        <w:rPr>
          <w:sz w:val="22"/>
          <w:szCs w:val="22"/>
        </w:rPr>
        <w:tab/>
        <w:t>2017</w:t>
      </w:r>
    </w:p>
    <w:p w14:paraId="1781B481" w14:textId="128F4C11" w:rsidR="00A803A4" w:rsidRPr="00275F6F" w:rsidRDefault="00A803A4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ab/>
        <w:t xml:space="preserve">Phranakhon Rajabhat University, Bangkok, Thailand </w:t>
      </w:r>
    </w:p>
    <w:p w14:paraId="65F679E6" w14:textId="77777777" w:rsidR="00A803A4" w:rsidRPr="00275F6F" w:rsidRDefault="00A803A4" w:rsidP="009E57F0">
      <w:pPr>
        <w:tabs>
          <w:tab w:val="left" w:pos="270"/>
          <w:tab w:val="right" w:pos="10620"/>
        </w:tabs>
        <w:rPr>
          <w:sz w:val="22"/>
          <w:szCs w:val="22"/>
        </w:rPr>
      </w:pPr>
      <w:r w:rsidRPr="00275F6F">
        <w:rPr>
          <w:sz w:val="22"/>
          <w:szCs w:val="22"/>
        </w:rPr>
        <w:t>University of Missouri-St. Louis: Graduate Education Committee</w:t>
      </w:r>
      <w:r w:rsidRPr="00275F6F">
        <w:rPr>
          <w:sz w:val="22"/>
          <w:szCs w:val="22"/>
        </w:rPr>
        <w:tab/>
        <w:t>2015-2016</w:t>
      </w:r>
    </w:p>
    <w:p w14:paraId="1C33F0BF" w14:textId="77777777" w:rsidR="00BE4E84" w:rsidRPr="00275F6F" w:rsidRDefault="00BE4E84" w:rsidP="009E57F0">
      <w:pPr>
        <w:pStyle w:val="Heading2"/>
        <w:rPr>
          <w:rFonts w:ascii="Times New Roman" w:eastAsia="Cambria" w:hAnsi="Times New Roman"/>
          <w:sz w:val="22"/>
          <w:szCs w:val="22"/>
        </w:rPr>
      </w:pPr>
    </w:p>
    <w:p w14:paraId="2698F545" w14:textId="64713F9B" w:rsidR="000B56F4" w:rsidRPr="00275F6F" w:rsidRDefault="000B56F4" w:rsidP="009E57F0">
      <w:pPr>
        <w:pStyle w:val="Heading2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>COMMUNITY</w:t>
      </w:r>
    </w:p>
    <w:p w14:paraId="67A2054F" w14:textId="2A4F10B4" w:rsidR="000B56F4" w:rsidRPr="00275F6F" w:rsidRDefault="000B56F4" w:rsidP="009E57F0">
      <w:pPr>
        <w:pBdr>
          <w:bottom w:val="single" w:sz="6" w:space="1" w:color="auto"/>
        </w:pBdr>
        <w:tabs>
          <w:tab w:val="left" w:pos="270"/>
          <w:tab w:val="right" w:pos="10620"/>
        </w:tabs>
        <w:outlineLvl w:val="0"/>
        <w:rPr>
          <w:sz w:val="22"/>
          <w:szCs w:val="22"/>
        </w:rPr>
      </w:pPr>
      <w:r w:rsidRPr="00275F6F">
        <w:rPr>
          <w:b/>
          <w:sz w:val="22"/>
          <w:szCs w:val="22"/>
        </w:rPr>
        <w:tab/>
      </w:r>
      <w:r w:rsidRPr="00275F6F">
        <w:rPr>
          <w:sz w:val="22"/>
          <w:szCs w:val="22"/>
        </w:rPr>
        <w:t xml:space="preserve">Baxter BioPharma Solutions, Innovation Day: Invited Speaker </w:t>
      </w:r>
      <w:r w:rsidRPr="00275F6F">
        <w:rPr>
          <w:sz w:val="22"/>
          <w:szCs w:val="22"/>
        </w:rPr>
        <w:tab/>
        <w:t>Sept 14, 2017</w:t>
      </w:r>
    </w:p>
    <w:p w14:paraId="221A018A" w14:textId="77777777" w:rsidR="00985588" w:rsidRPr="00275F6F" w:rsidRDefault="00985588" w:rsidP="009E57F0">
      <w:pPr>
        <w:pBdr>
          <w:bottom w:val="single" w:sz="6" w:space="1" w:color="auto"/>
        </w:pBdr>
        <w:tabs>
          <w:tab w:val="left" w:pos="270"/>
          <w:tab w:val="right" w:pos="10620"/>
        </w:tabs>
        <w:outlineLvl w:val="0"/>
        <w:rPr>
          <w:b/>
          <w:sz w:val="22"/>
          <w:szCs w:val="22"/>
        </w:rPr>
      </w:pPr>
    </w:p>
    <w:p w14:paraId="4556665B" w14:textId="598FC3E3" w:rsidR="007C6120" w:rsidRPr="00275F6F" w:rsidRDefault="00566E2A" w:rsidP="009E57F0">
      <w:pPr>
        <w:pStyle w:val="Heading1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 xml:space="preserve">TECHNICAL SKILLS </w:t>
      </w:r>
    </w:p>
    <w:p w14:paraId="2EB3D756" w14:textId="0B1EE911" w:rsidR="00A76851" w:rsidRPr="00275F6F" w:rsidRDefault="00A76851" w:rsidP="009E57F0">
      <w:pPr>
        <w:pStyle w:val="ColorfulList-Accent11"/>
        <w:tabs>
          <w:tab w:val="left" w:pos="270"/>
          <w:tab w:val="right" w:pos="10620"/>
        </w:tabs>
        <w:ind w:left="0"/>
        <w:rPr>
          <w:rFonts w:ascii="Times New Roman" w:hAnsi="Times New Roman"/>
          <w:sz w:val="22"/>
          <w:szCs w:val="22"/>
        </w:rPr>
      </w:pPr>
      <w:r w:rsidRPr="00275F6F">
        <w:rPr>
          <w:rFonts w:ascii="Times New Roman" w:hAnsi="Times New Roman"/>
          <w:sz w:val="22"/>
          <w:szCs w:val="22"/>
        </w:rPr>
        <w:t>Proficient in</w:t>
      </w:r>
      <w:r w:rsidR="000A0882" w:rsidRPr="00275F6F">
        <w:rPr>
          <w:rFonts w:ascii="Times New Roman" w:hAnsi="Times New Roman"/>
          <w:sz w:val="22"/>
          <w:szCs w:val="22"/>
        </w:rPr>
        <w:t xml:space="preserve"> </w:t>
      </w:r>
      <w:r w:rsidR="00384AA5" w:rsidRPr="00275F6F">
        <w:rPr>
          <w:rFonts w:ascii="Times New Roman" w:hAnsi="Times New Roman"/>
          <w:sz w:val="22"/>
          <w:szCs w:val="22"/>
        </w:rPr>
        <w:t>ATLAS</w:t>
      </w:r>
      <w:r w:rsidR="006B74A4" w:rsidRPr="00275F6F">
        <w:rPr>
          <w:rFonts w:ascii="Times New Roman" w:hAnsi="Times New Roman"/>
          <w:sz w:val="22"/>
          <w:szCs w:val="22"/>
        </w:rPr>
        <w:t>ti</w:t>
      </w:r>
      <w:r w:rsidR="00250FCE" w:rsidRPr="00275F6F">
        <w:rPr>
          <w:rFonts w:ascii="Times New Roman" w:hAnsi="Times New Roman"/>
          <w:sz w:val="22"/>
          <w:szCs w:val="22"/>
        </w:rPr>
        <w:t>, Markdown</w:t>
      </w:r>
      <w:r w:rsidR="001E4209" w:rsidRPr="00275F6F">
        <w:rPr>
          <w:rFonts w:ascii="Times New Roman" w:hAnsi="Times New Roman"/>
          <w:sz w:val="22"/>
          <w:szCs w:val="22"/>
        </w:rPr>
        <w:tab/>
      </w:r>
    </w:p>
    <w:sectPr w:rsidR="00A76851" w:rsidRPr="00275F6F" w:rsidSect="007D25F2"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7AAC9" w14:textId="77777777" w:rsidR="00AB2779" w:rsidRDefault="00AB2779">
      <w:r>
        <w:separator/>
      </w:r>
    </w:p>
  </w:endnote>
  <w:endnote w:type="continuationSeparator" w:id="0">
    <w:p w14:paraId="33436D20" w14:textId="77777777" w:rsidR="00AB2779" w:rsidRDefault="00AB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7D010" w14:textId="77777777" w:rsidR="00BA71C7" w:rsidRDefault="00BA71C7" w:rsidP="00BA71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C8010" w14:textId="77777777" w:rsidR="00BA71C7" w:rsidRDefault="00BA71C7" w:rsidP="00BA71C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16BF1" w14:textId="77777777" w:rsidR="00AB2779" w:rsidRDefault="00AB2779">
      <w:r>
        <w:separator/>
      </w:r>
    </w:p>
  </w:footnote>
  <w:footnote w:type="continuationSeparator" w:id="0">
    <w:p w14:paraId="5F2BF1D3" w14:textId="77777777" w:rsidR="00AB2779" w:rsidRDefault="00AB2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CC0DF" w14:textId="77777777" w:rsidR="002D3117" w:rsidRDefault="002D3117" w:rsidP="0045074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63B4">
      <w:rPr>
        <w:rStyle w:val="PageNumber"/>
        <w:noProof/>
      </w:rPr>
      <w:t>2</w:t>
    </w:r>
    <w:r>
      <w:rPr>
        <w:rStyle w:val="PageNumber"/>
      </w:rPr>
      <w:fldChar w:fldCharType="end"/>
    </w:r>
  </w:p>
  <w:p w14:paraId="418AC9F8" w14:textId="77777777" w:rsidR="00BA71C7" w:rsidRDefault="00BA71C7" w:rsidP="002D3117">
    <w:pPr>
      <w:pStyle w:val="Header"/>
      <w:ind w:right="36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FEC1F" w14:textId="77777777" w:rsidR="002D3117" w:rsidRDefault="002D3117" w:rsidP="0045074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63B4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576B41" w14:textId="3A34121A" w:rsidR="002D3117" w:rsidRDefault="002D3117" w:rsidP="002D3117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ADA60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D3699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79428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3CCE5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D48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33AB5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F7608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44A3F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C96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CAE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BDC5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1E1003"/>
    <w:multiLevelType w:val="hybridMultilevel"/>
    <w:tmpl w:val="D45EAD88"/>
    <w:lvl w:ilvl="0" w:tplc="41C2255E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317D6"/>
    <w:multiLevelType w:val="hybridMultilevel"/>
    <w:tmpl w:val="E0326DD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 w15:restartNumberingAfterBreak="0">
    <w:nsid w:val="12BC5FA3"/>
    <w:multiLevelType w:val="hybridMultilevel"/>
    <w:tmpl w:val="5A6C7A40"/>
    <w:lvl w:ilvl="0" w:tplc="ED22E052">
      <w:start w:val="6723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6D37EF"/>
    <w:multiLevelType w:val="hybridMultilevel"/>
    <w:tmpl w:val="9962D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EF4A57"/>
    <w:multiLevelType w:val="hybridMultilevel"/>
    <w:tmpl w:val="FC226A62"/>
    <w:lvl w:ilvl="0" w:tplc="67582B86">
      <w:start w:val="6723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206F0"/>
    <w:multiLevelType w:val="hybridMultilevel"/>
    <w:tmpl w:val="29D43862"/>
    <w:lvl w:ilvl="0" w:tplc="16AE5780">
      <w:start w:val="6723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6119D"/>
    <w:multiLevelType w:val="hybridMultilevel"/>
    <w:tmpl w:val="93BC0760"/>
    <w:lvl w:ilvl="0" w:tplc="6F00E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54218"/>
    <w:multiLevelType w:val="hybridMultilevel"/>
    <w:tmpl w:val="C714F726"/>
    <w:lvl w:ilvl="0" w:tplc="1DDCFCC6">
      <w:start w:val="6723"/>
      <w:numFmt w:val="bullet"/>
      <w:lvlText w:val="-"/>
      <w:lvlJc w:val="left"/>
      <w:pPr>
        <w:ind w:left="63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37E510DB"/>
    <w:multiLevelType w:val="hybridMultilevel"/>
    <w:tmpl w:val="A61AA42C"/>
    <w:lvl w:ilvl="0" w:tplc="3A8EA432"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776F8A"/>
    <w:multiLevelType w:val="hybridMultilevel"/>
    <w:tmpl w:val="AFFE542C"/>
    <w:lvl w:ilvl="0" w:tplc="B300A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2704"/>
    <w:multiLevelType w:val="hybridMultilevel"/>
    <w:tmpl w:val="09AC84A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3BD81EDB"/>
    <w:multiLevelType w:val="hybridMultilevel"/>
    <w:tmpl w:val="55B69BD4"/>
    <w:lvl w:ilvl="0" w:tplc="17B85AEA">
      <w:start w:val="2"/>
      <w:numFmt w:val="bullet"/>
      <w:lvlText w:val="-"/>
      <w:lvlJc w:val="left"/>
      <w:pPr>
        <w:ind w:left="144" w:hanging="144"/>
      </w:pPr>
      <w:rPr>
        <w:rFonts w:ascii="Cambria" w:eastAsia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9699D"/>
    <w:multiLevelType w:val="hybridMultilevel"/>
    <w:tmpl w:val="1A0463A0"/>
    <w:lvl w:ilvl="0" w:tplc="ECC602C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E5C5F"/>
    <w:multiLevelType w:val="hybridMultilevel"/>
    <w:tmpl w:val="E3CED0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56FD6123"/>
    <w:multiLevelType w:val="hybridMultilevel"/>
    <w:tmpl w:val="20920BC0"/>
    <w:lvl w:ilvl="0" w:tplc="E6C2508A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124D1"/>
    <w:multiLevelType w:val="hybridMultilevel"/>
    <w:tmpl w:val="9B00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62B8E"/>
    <w:multiLevelType w:val="hybridMultilevel"/>
    <w:tmpl w:val="4D50617E"/>
    <w:lvl w:ilvl="0" w:tplc="BE4CDDAA"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1C44C7"/>
    <w:multiLevelType w:val="hybridMultilevel"/>
    <w:tmpl w:val="345C2D7E"/>
    <w:lvl w:ilvl="0" w:tplc="17B85AEA">
      <w:start w:val="2"/>
      <w:numFmt w:val="bullet"/>
      <w:lvlText w:val="-"/>
      <w:lvlJc w:val="left"/>
      <w:pPr>
        <w:ind w:left="144" w:hanging="144"/>
      </w:pPr>
      <w:rPr>
        <w:rFonts w:ascii="Cambria" w:eastAsia="Cambria" w:hAnsi="Cambria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C67A7"/>
    <w:multiLevelType w:val="hybridMultilevel"/>
    <w:tmpl w:val="E960C5FC"/>
    <w:lvl w:ilvl="0" w:tplc="837EF4C6">
      <w:numFmt w:val="bullet"/>
      <w:lvlText w:val="-"/>
      <w:lvlJc w:val="left"/>
      <w:pPr>
        <w:ind w:left="504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0" w15:restartNumberingAfterBreak="0">
    <w:nsid w:val="69E54F64"/>
    <w:multiLevelType w:val="hybridMultilevel"/>
    <w:tmpl w:val="8EA03196"/>
    <w:lvl w:ilvl="0" w:tplc="7A66F67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F6477"/>
    <w:multiLevelType w:val="hybridMultilevel"/>
    <w:tmpl w:val="E8CA2E6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D9A4FEF"/>
    <w:multiLevelType w:val="hybridMultilevel"/>
    <w:tmpl w:val="F7B6B066"/>
    <w:lvl w:ilvl="0" w:tplc="D77C4B4C">
      <w:start w:val="2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13"/>
  </w:num>
  <w:num w:numId="5">
    <w:abstractNumId w:val="18"/>
  </w:num>
  <w:num w:numId="6">
    <w:abstractNumId w:val="15"/>
  </w:num>
  <w:num w:numId="7">
    <w:abstractNumId w:val="16"/>
  </w:num>
  <w:num w:numId="8">
    <w:abstractNumId w:val="23"/>
  </w:num>
  <w:num w:numId="9">
    <w:abstractNumId w:val="19"/>
  </w:num>
  <w:num w:numId="10">
    <w:abstractNumId w:val="25"/>
  </w:num>
  <w:num w:numId="11">
    <w:abstractNumId w:val="29"/>
  </w:num>
  <w:num w:numId="12">
    <w:abstractNumId w:val="27"/>
  </w:num>
  <w:num w:numId="13">
    <w:abstractNumId w:val="20"/>
  </w:num>
  <w:num w:numId="14">
    <w:abstractNumId w:val="11"/>
  </w:num>
  <w:num w:numId="15">
    <w:abstractNumId w:val="30"/>
  </w:num>
  <w:num w:numId="16">
    <w:abstractNumId w:val="32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0"/>
  </w:num>
  <w:num w:numId="28">
    <w:abstractNumId w:val="31"/>
  </w:num>
  <w:num w:numId="29">
    <w:abstractNumId w:val="12"/>
  </w:num>
  <w:num w:numId="30">
    <w:abstractNumId w:val="26"/>
  </w:num>
  <w:num w:numId="31">
    <w:abstractNumId w:val="17"/>
  </w:num>
  <w:num w:numId="32">
    <w:abstractNumId w:val="21"/>
  </w:num>
  <w:num w:numId="3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SortMethod w:val="0000"/>
  <w:defaultTabStop w:val="720"/>
  <w:evenAndOddHeaders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zMzeyNDI1MjEwNDdT0lEKTi0uzszPAykwqgUAMHCCrCwAAAA="/>
    <w:docVar w:name="dgnword-docGUID" w:val="{3DB102E1-7328-4DCE-91B9-EE3608AB916D}"/>
    <w:docVar w:name="dgnword-eventsink" w:val="1819162069360"/>
  </w:docVars>
  <w:rsids>
    <w:rsidRoot w:val="00637EB8"/>
    <w:rsid w:val="00011948"/>
    <w:rsid w:val="00016326"/>
    <w:rsid w:val="00034DA0"/>
    <w:rsid w:val="00053159"/>
    <w:rsid w:val="000531C5"/>
    <w:rsid w:val="0005499D"/>
    <w:rsid w:val="000559ED"/>
    <w:rsid w:val="000561FD"/>
    <w:rsid w:val="00074B6D"/>
    <w:rsid w:val="00083B18"/>
    <w:rsid w:val="00085280"/>
    <w:rsid w:val="00095B4C"/>
    <w:rsid w:val="000A0882"/>
    <w:rsid w:val="000A3436"/>
    <w:rsid w:val="000A36E6"/>
    <w:rsid w:val="000B56F4"/>
    <w:rsid w:val="000C3819"/>
    <w:rsid w:val="000E59F3"/>
    <w:rsid w:val="000F206E"/>
    <w:rsid w:val="000F506F"/>
    <w:rsid w:val="00105838"/>
    <w:rsid w:val="00111D61"/>
    <w:rsid w:val="00116FF0"/>
    <w:rsid w:val="00120F96"/>
    <w:rsid w:val="001306D2"/>
    <w:rsid w:val="00135357"/>
    <w:rsid w:val="001369C2"/>
    <w:rsid w:val="001463C6"/>
    <w:rsid w:val="001522C8"/>
    <w:rsid w:val="001549D8"/>
    <w:rsid w:val="00155EB4"/>
    <w:rsid w:val="00161044"/>
    <w:rsid w:val="001636AB"/>
    <w:rsid w:val="00165848"/>
    <w:rsid w:val="0017311D"/>
    <w:rsid w:val="00176FBA"/>
    <w:rsid w:val="001771DD"/>
    <w:rsid w:val="001826D3"/>
    <w:rsid w:val="001A7A6B"/>
    <w:rsid w:val="001B380F"/>
    <w:rsid w:val="001C5548"/>
    <w:rsid w:val="001C7F0B"/>
    <w:rsid w:val="001D5B4C"/>
    <w:rsid w:val="001E4209"/>
    <w:rsid w:val="00222BA5"/>
    <w:rsid w:val="002238C0"/>
    <w:rsid w:val="0023536C"/>
    <w:rsid w:val="00250FCE"/>
    <w:rsid w:val="0025137D"/>
    <w:rsid w:val="0027353C"/>
    <w:rsid w:val="00273E70"/>
    <w:rsid w:val="00275F6F"/>
    <w:rsid w:val="002941B8"/>
    <w:rsid w:val="002977C7"/>
    <w:rsid w:val="002A053E"/>
    <w:rsid w:val="002B106C"/>
    <w:rsid w:val="002B265F"/>
    <w:rsid w:val="002B5455"/>
    <w:rsid w:val="002C1BE8"/>
    <w:rsid w:val="002D3117"/>
    <w:rsid w:val="002E3D94"/>
    <w:rsid w:val="002E63B4"/>
    <w:rsid w:val="00300599"/>
    <w:rsid w:val="0030287E"/>
    <w:rsid w:val="00311D85"/>
    <w:rsid w:val="0031611A"/>
    <w:rsid w:val="0032170B"/>
    <w:rsid w:val="003319B0"/>
    <w:rsid w:val="003359EA"/>
    <w:rsid w:val="00342133"/>
    <w:rsid w:val="0035545E"/>
    <w:rsid w:val="00357F16"/>
    <w:rsid w:val="00366D72"/>
    <w:rsid w:val="00370914"/>
    <w:rsid w:val="003720BC"/>
    <w:rsid w:val="00384AA5"/>
    <w:rsid w:val="00391A39"/>
    <w:rsid w:val="003A1933"/>
    <w:rsid w:val="003A4808"/>
    <w:rsid w:val="003C4FA0"/>
    <w:rsid w:val="003E18B8"/>
    <w:rsid w:val="003E2ACE"/>
    <w:rsid w:val="003E6CDC"/>
    <w:rsid w:val="003E7430"/>
    <w:rsid w:val="003F392A"/>
    <w:rsid w:val="003F4F24"/>
    <w:rsid w:val="0040041B"/>
    <w:rsid w:val="00401D4F"/>
    <w:rsid w:val="0040272D"/>
    <w:rsid w:val="0041596A"/>
    <w:rsid w:val="00432B00"/>
    <w:rsid w:val="0044438D"/>
    <w:rsid w:val="00450383"/>
    <w:rsid w:val="004513A9"/>
    <w:rsid w:val="004529E3"/>
    <w:rsid w:val="00466615"/>
    <w:rsid w:val="00466940"/>
    <w:rsid w:val="0047525F"/>
    <w:rsid w:val="00490970"/>
    <w:rsid w:val="00496CDB"/>
    <w:rsid w:val="004A6DA3"/>
    <w:rsid w:val="004C0DEF"/>
    <w:rsid w:val="004C33D3"/>
    <w:rsid w:val="004C62EE"/>
    <w:rsid w:val="004E202B"/>
    <w:rsid w:val="004E27D5"/>
    <w:rsid w:val="004E60CD"/>
    <w:rsid w:val="0050182B"/>
    <w:rsid w:val="00535AE5"/>
    <w:rsid w:val="00536C03"/>
    <w:rsid w:val="005423CA"/>
    <w:rsid w:val="00553816"/>
    <w:rsid w:val="005632E4"/>
    <w:rsid w:val="00566E2A"/>
    <w:rsid w:val="00571E73"/>
    <w:rsid w:val="00572BD8"/>
    <w:rsid w:val="00580F68"/>
    <w:rsid w:val="00585104"/>
    <w:rsid w:val="00592FE6"/>
    <w:rsid w:val="005A57A7"/>
    <w:rsid w:val="005B50B6"/>
    <w:rsid w:val="005C4AA9"/>
    <w:rsid w:val="005C6B7C"/>
    <w:rsid w:val="005D477C"/>
    <w:rsid w:val="005E589E"/>
    <w:rsid w:val="005F08B0"/>
    <w:rsid w:val="00604A0E"/>
    <w:rsid w:val="00622D9B"/>
    <w:rsid w:val="006258A2"/>
    <w:rsid w:val="00626A71"/>
    <w:rsid w:val="0063114A"/>
    <w:rsid w:val="00634F9C"/>
    <w:rsid w:val="00637EB8"/>
    <w:rsid w:val="00661B28"/>
    <w:rsid w:val="0067066F"/>
    <w:rsid w:val="0067701A"/>
    <w:rsid w:val="00677992"/>
    <w:rsid w:val="00685276"/>
    <w:rsid w:val="0068628C"/>
    <w:rsid w:val="006903C6"/>
    <w:rsid w:val="00692A31"/>
    <w:rsid w:val="00695166"/>
    <w:rsid w:val="006B74A4"/>
    <w:rsid w:val="006C2FCE"/>
    <w:rsid w:val="006C2FE1"/>
    <w:rsid w:val="006C6455"/>
    <w:rsid w:val="006C6A97"/>
    <w:rsid w:val="006E3F92"/>
    <w:rsid w:val="006E5F64"/>
    <w:rsid w:val="006E60DE"/>
    <w:rsid w:val="006E7C25"/>
    <w:rsid w:val="006F5C2E"/>
    <w:rsid w:val="007142D9"/>
    <w:rsid w:val="0071601C"/>
    <w:rsid w:val="00727DAA"/>
    <w:rsid w:val="00752280"/>
    <w:rsid w:val="0075249E"/>
    <w:rsid w:val="007537C3"/>
    <w:rsid w:val="00777943"/>
    <w:rsid w:val="00783772"/>
    <w:rsid w:val="00787397"/>
    <w:rsid w:val="0079304D"/>
    <w:rsid w:val="007B2398"/>
    <w:rsid w:val="007B32F7"/>
    <w:rsid w:val="007B5AC0"/>
    <w:rsid w:val="007C574E"/>
    <w:rsid w:val="007C6120"/>
    <w:rsid w:val="007C7082"/>
    <w:rsid w:val="007D25F2"/>
    <w:rsid w:val="007F494E"/>
    <w:rsid w:val="0080147A"/>
    <w:rsid w:val="00805C28"/>
    <w:rsid w:val="008149BA"/>
    <w:rsid w:val="008212D1"/>
    <w:rsid w:val="008279DD"/>
    <w:rsid w:val="00842CB3"/>
    <w:rsid w:val="008436CB"/>
    <w:rsid w:val="008513B3"/>
    <w:rsid w:val="00851DCD"/>
    <w:rsid w:val="00886DF1"/>
    <w:rsid w:val="00896B2E"/>
    <w:rsid w:val="008B1C2B"/>
    <w:rsid w:val="008B73DE"/>
    <w:rsid w:val="008C3C2D"/>
    <w:rsid w:val="008F3E8B"/>
    <w:rsid w:val="00952CF4"/>
    <w:rsid w:val="00963AB6"/>
    <w:rsid w:val="00983157"/>
    <w:rsid w:val="00984243"/>
    <w:rsid w:val="00985588"/>
    <w:rsid w:val="00990F20"/>
    <w:rsid w:val="009947D5"/>
    <w:rsid w:val="009A0F75"/>
    <w:rsid w:val="009A2064"/>
    <w:rsid w:val="009A3686"/>
    <w:rsid w:val="009B318B"/>
    <w:rsid w:val="009C5647"/>
    <w:rsid w:val="009D5177"/>
    <w:rsid w:val="009D609D"/>
    <w:rsid w:val="009E57F0"/>
    <w:rsid w:val="009E6C75"/>
    <w:rsid w:val="009F2A14"/>
    <w:rsid w:val="009F48D7"/>
    <w:rsid w:val="00A03CA1"/>
    <w:rsid w:val="00A13FA2"/>
    <w:rsid w:val="00A246B1"/>
    <w:rsid w:val="00A330EE"/>
    <w:rsid w:val="00A34A56"/>
    <w:rsid w:val="00A40EC8"/>
    <w:rsid w:val="00A479C5"/>
    <w:rsid w:val="00A76851"/>
    <w:rsid w:val="00A803A4"/>
    <w:rsid w:val="00A944A2"/>
    <w:rsid w:val="00A9764E"/>
    <w:rsid w:val="00AA3A36"/>
    <w:rsid w:val="00AB0804"/>
    <w:rsid w:val="00AB2779"/>
    <w:rsid w:val="00AB59EE"/>
    <w:rsid w:val="00AB6EA3"/>
    <w:rsid w:val="00AD56D8"/>
    <w:rsid w:val="00AE2A87"/>
    <w:rsid w:val="00AE3C63"/>
    <w:rsid w:val="00AE4879"/>
    <w:rsid w:val="00AF1BFF"/>
    <w:rsid w:val="00B01603"/>
    <w:rsid w:val="00B12405"/>
    <w:rsid w:val="00B2051D"/>
    <w:rsid w:val="00B209C3"/>
    <w:rsid w:val="00B224C2"/>
    <w:rsid w:val="00B2563A"/>
    <w:rsid w:val="00B27D44"/>
    <w:rsid w:val="00B402DC"/>
    <w:rsid w:val="00B42916"/>
    <w:rsid w:val="00B43B42"/>
    <w:rsid w:val="00B5459C"/>
    <w:rsid w:val="00B67879"/>
    <w:rsid w:val="00B80670"/>
    <w:rsid w:val="00B80FA7"/>
    <w:rsid w:val="00B82DE6"/>
    <w:rsid w:val="00B91B49"/>
    <w:rsid w:val="00BA71C7"/>
    <w:rsid w:val="00BB766D"/>
    <w:rsid w:val="00BC0021"/>
    <w:rsid w:val="00BC14F5"/>
    <w:rsid w:val="00BC7ABC"/>
    <w:rsid w:val="00BD44AA"/>
    <w:rsid w:val="00BE17AB"/>
    <w:rsid w:val="00BE4E84"/>
    <w:rsid w:val="00BF76C2"/>
    <w:rsid w:val="00C00112"/>
    <w:rsid w:val="00C01DD1"/>
    <w:rsid w:val="00C031A9"/>
    <w:rsid w:val="00C34128"/>
    <w:rsid w:val="00C34D62"/>
    <w:rsid w:val="00C37AA6"/>
    <w:rsid w:val="00C402C2"/>
    <w:rsid w:val="00C406C9"/>
    <w:rsid w:val="00C545DA"/>
    <w:rsid w:val="00C55B68"/>
    <w:rsid w:val="00C713F8"/>
    <w:rsid w:val="00C8068A"/>
    <w:rsid w:val="00C955CA"/>
    <w:rsid w:val="00CC5F32"/>
    <w:rsid w:val="00CD47F3"/>
    <w:rsid w:val="00CE2458"/>
    <w:rsid w:val="00CF170E"/>
    <w:rsid w:val="00D001E5"/>
    <w:rsid w:val="00D13025"/>
    <w:rsid w:val="00D155FF"/>
    <w:rsid w:val="00D16BE2"/>
    <w:rsid w:val="00D17610"/>
    <w:rsid w:val="00D21F3B"/>
    <w:rsid w:val="00D235FF"/>
    <w:rsid w:val="00D24D27"/>
    <w:rsid w:val="00D2596D"/>
    <w:rsid w:val="00D45D3C"/>
    <w:rsid w:val="00D60C9A"/>
    <w:rsid w:val="00D60D5B"/>
    <w:rsid w:val="00D72697"/>
    <w:rsid w:val="00D76691"/>
    <w:rsid w:val="00D76CD1"/>
    <w:rsid w:val="00D90B69"/>
    <w:rsid w:val="00D93A17"/>
    <w:rsid w:val="00D95B4E"/>
    <w:rsid w:val="00DA60AA"/>
    <w:rsid w:val="00DB023D"/>
    <w:rsid w:val="00DB5E5B"/>
    <w:rsid w:val="00DB7F2F"/>
    <w:rsid w:val="00DD30AB"/>
    <w:rsid w:val="00DD59FA"/>
    <w:rsid w:val="00DE0BC9"/>
    <w:rsid w:val="00DE62F1"/>
    <w:rsid w:val="00DE6398"/>
    <w:rsid w:val="00DF1BF8"/>
    <w:rsid w:val="00DF7982"/>
    <w:rsid w:val="00E071A9"/>
    <w:rsid w:val="00E07F86"/>
    <w:rsid w:val="00E32F34"/>
    <w:rsid w:val="00E55ABD"/>
    <w:rsid w:val="00E710AA"/>
    <w:rsid w:val="00E7153C"/>
    <w:rsid w:val="00E764B6"/>
    <w:rsid w:val="00E93912"/>
    <w:rsid w:val="00EA659D"/>
    <w:rsid w:val="00EB398E"/>
    <w:rsid w:val="00EB45D7"/>
    <w:rsid w:val="00EC1AA7"/>
    <w:rsid w:val="00EC7135"/>
    <w:rsid w:val="00ED0096"/>
    <w:rsid w:val="00ED56FA"/>
    <w:rsid w:val="00ED6BCF"/>
    <w:rsid w:val="00ED78AD"/>
    <w:rsid w:val="00F05C56"/>
    <w:rsid w:val="00F104F6"/>
    <w:rsid w:val="00F17979"/>
    <w:rsid w:val="00F21102"/>
    <w:rsid w:val="00F317DD"/>
    <w:rsid w:val="00F31FF3"/>
    <w:rsid w:val="00F36ECD"/>
    <w:rsid w:val="00F46287"/>
    <w:rsid w:val="00F524ED"/>
    <w:rsid w:val="00F6503E"/>
    <w:rsid w:val="00F7572B"/>
    <w:rsid w:val="00F86202"/>
    <w:rsid w:val="00FE0CBF"/>
    <w:rsid w:val="00FF1683"/>
    <w:rsid w:val="00FF27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90EB96"/>
  <w15:chartTrackingRefBased/>
  <w15:docId w15:val="{CC809525-84B1-4C64-97D6-E406669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C612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4E84"/>
    <w:pPr>
      <w:pBdr>
        <w:bottom w:val="single" w:sz="6" w:space="1" w:color="auto"/>
      </w:pBdr>
      <w:tabs>
        <w:tab w:val="left" w:pos="270"/>
        <w:tab w:val="right" w:pos="10620"/>
      </w:tabs>
      <w:outlineLvl w:val="0"/>
    </w:pPr>
    <w:rPr>
      <w:rFonts w:ascii="Cambria" w:hAnsi="Cambria"/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BE4E84"/>
    <w:pPr>
      <w:tabs>
        <w:tab w:val="left" w:pos="270"/>
        <w:tab w:val="right" w:pos="10620"/>
      </w:tabs>
      <w:outlineLvl w:val="1"/>
    </w:pPr>
    <w:rPr>
      <w:rFonts w:ascii="Cambria" w:eastAsia="Times New Roman" w:hAnsi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637EB8"/>
    <w:pPr>
      <w:ind w:left="720"/>
      <w:contextualSpacing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637EB8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HeaderChar">
    <w:name w:val="Header Char"/>
    <w:basedOn w:val="DefaultParagraphFont"/>
    <w:link w:val="Header"/>
    <w:uiPriority w:val="99"/>
    <w:rsid w:val="00637EB8"/>
  </w:style>
  <w:style w:type="paragraph" w:styleId="Footer">
    <w:name w:val="footer"/>
    <w:basedOn w:val="Normal"/>
    <w:link w:val="FooterChar"/>
    <w:uiPriority w:val="99"/>
    <w:unhideWhenUsed/>
    <w:rsid w:val="00637EB8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637EB8"/>
  </w:style>
  <w:style w:type="paragraph" w:customStyle="1" w:styleId="p1">
    <w:name w:val="p1"/>
    <w:basedOn w:val="Normal"/>
    <w:rsid w:val="00357F16"/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357F16"/>
    <w:rPr>
      <w:rFonts w:ascii="Cambria" w:hAnsi="Cambria"/>
      <w:sz w:val="17"/>
      <w:szCs w:val="17"/>
    </w:rPr>
  </w:style>
  <w:style w:type="character" w:customStyle="1" w:styleId="apple-converted-space">
    <w:name w:val="apple-converted-space"/>
    <w:basedOn w:val="DefaultParagraphFont"/>
    <w:rsid w:val="00357F16"/>
  </w:style>
  <w:style w:type="character" w:styleId="Hyperlink">
    <w:name w:val="Hyperlink"/>
    <w:basedOn w:val="DefaultParagraphFont"/>
    <w:uiPriority w:val="99"/>
    <w:rsid w:val="00357F16"/>
    <w:rPr>
      <w:color w:val="0563C1" w:themeColor="hyperlink"/>
      <w:u w:val="single"/>
    </w:rPr>
  </w:style>
  <w:style w:type="character" w:customStyle="1" w:styleId="articlecitationyear">
    <w:name w:val="articlecitation_year"/>
    <w:basedOn w:val="DefaultParagraphFont"/>
    <w:rsid w:val="007C6120"/>
  </w:style>
  <w:style w:type="character" w:customStyle="1" w:styleId="articlecitationvolume">
    <w:name w:val="articlecitation_volume"/>
    <w:basedOn w:val="DefaultParagraphFont"/>
    <w:rsid w:val="007C6120"/>
  </w:style>
  <w:style w:type="character" w:customStyle="1" w:styleId="articlecitationpages">
    <w:name w:val="articlecitation_pages"/>
    <w:basedOn w:val="DefaultParagraphFont"/>
    <w:rsid w:val="007C6120"/>
  </w:style>
  <w:style w:type="paragraph" w:styleId="DocumentMap">
    <w:name w:val="Document Map"/>
    <w:basedOn w:val="Normal"/>
    <w:link w:val="DocumentMapChar"/>
    <w:rsid w:val="00D76691"/>
  </w:style>
  <w:style w:type="character" w:customStyle="1" w:styleId="DocumentMapChar">
    <w:name w:val="Document Map Char"/>
    <w:basedOn w:val="DefaultParagraphFont"/>
    <w:link w:val="DocumentMap"/>
    <w:rsid w:val="00D76691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2A053E"/>
    <w:rPr>
      <w:rFonts w:ascii="Cambria" w:hAnsi="Cambria" w:hint="default"/>
      <w:sz w:val="17"/>
      <w:szCs w:val="17"/>
    </w:rPr>
  </w:style>
  <w:style w:type="character" w:styleId="PageNumber">
    <w:name w:val="page number"/>
    <w:basedOn w:val="DefaultParagraphFont"/>
    <w:rsid w:val="00BA71C7"/>
  </w:style>
  <w:style w:type="character" w:customStyle="1" w:styleId="Heading1Char">
    <w:name w:val="Heading 1 Char"/>
    <w:basedOn w:val="DefaultParagraphFont"/>
    <w:link w:val="Heading1"/>
    <w:rsid w:val="00BE4E84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E4E84"/>
    <w:rPr>
      <w:rFonts w:eastAsia="Times New Roman"/>
      <w:b/>
    </w:rPr>
  </w:style>
  <w:style w:type="character" w:styleId="BookTitle">
    <w:name w:val="Book Title"/>
    <w:basedOn w:val="DefaultParagraphFont"/>
    <w:qFormat/>
    <w:rsid w:val="008212D1"/>
    <w:rPr>
      <w:b/>
      <w:bCs/>
      <w:i/>
      <w:iCs/>
      <w:spacing w:val="5"/>
    </w:rPr>
  </w:style>
  <w:style w:type="character" w:styleId="Emphasis">
    <w:name w:val="Emphasis"/>
    <w:basedOn w:val="DefaultParagraphFont"/>
    <w:qFormat/>
    <w:rsid w:val="008212D1"/>
    <w:rPr>
      <w:i/>
      <w:iCs/>
    </w:rPr>
  </w:style>
  <w:style w:type="character" w:styleId="UnresolvedMention">
    <w:name w:val="Unresolved Mention"/>
    <w:basedOn w:val="DefaultParagraphFont"/>
    <w:rsid w:val="00384AA5"/>
    <w:rPr>
      <w:color w:val="605E5C"/>
      <w:shd w:val="clear" w:color="auto" w:fill="E1DFDD"/>
    </w:rPr>
  </w:style>
  <w:style w:type="paragraph" w:customStyle="1" w:styleId="Default">
    <w:name w:val="Default"/>
    <w:rsid w:val="00AE48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C34D62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C34D62"/>
  </w:style>
  <w:style w:type="character" w:customStyle="1" w:styleId="eop">
    <w:name w:val="eop"/>
    <w:basedOn w:val="DefaultParagraphFont"/>
    <w:rsid w:val="00C34D62"/>
  </w:style>
  <w:style w:type="character" w:customStyle="1" w:styleId="spellingerror">
    <w:name w:val="spellingerror"/>
    <w:basedOn w:val="DefaultParagraphFont"/>
    <w:rsid w:val="00C34D62"/>
  </w:style>
  <w:style w:type="paragraph" w:styleId="BalloonText">
    <w:name w:val="Balloon Text"/>
    <w:basedOn w:val="Normal"/>
    <w:link w:val="BalloonTextChar"/>
    <w:semiHidden/>
    <w:unhideWhenUsed/>
    <w:rsid w:val="000531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53159"/>
    <w:rPr>
      <w:rFonts w:ascii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34F9C"/>
    <w:pPr>
      <w:ind w:left="720"/>
      <w:contextualSpacing/>
    </w:pPr>
  </w:style>
  <w:style w:type="character" w:styleId="FollowedHyperlink">
    <w:name w:val="FollowedHyperlink"/>
    <w:basedOn w:val="DefaultParagraphFont"/>
    <w:rsid w:val="003319B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4E60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60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60CD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4E6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60CD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2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CelesteNichol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elrnich@iu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Nicholas</dc:creator>
  <cp:keywords/>
  <cp:lastModifiedBy>Nicholas, Celeste</cp:lastModifiedBy>
  <cp:revision>24</cp:revision>
  <cp:lastPrinted>2019-09-03T23:56:00Z</cp:lastPrinted>
  <dcterms:created xsi:type="dcterms:W3CDTF">2019-09-10T16:14:00Z</dcterms:created>
  <dcterms:modified xsi:type="dcterms:W3CDTF">2019-09-13T16:07:00Z</dcterms:modified>
</cp:coreProperties>
</file>